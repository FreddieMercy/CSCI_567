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14225" w14:textId="77777777" w:rsidR="008D2FA9" w:rsidRPr="006A636E" w:rsidRDefault="008D2FA9" w:rsidP="008D2FA9">
      <w:pPr>
        <w:pStyle w:val="NoSpacing"/>
        <w:spacing w:line="276" w:lineRule="auto"/>
        <w:rPr>
          <w:rFonts w:ascii="Times New Roman" w:hAnsi="Times New Roman" w:cs="Times New Roman"/>
        </w:rPr>
      </w:pPr>
      <w:r w:rsidRPr="006A636E">
        <w:rPr>
          <w:rFonts w:ascii="Times New Roman" w:hAnsi="Times New Roman" w:cs="Times New Roman"/>
        </w:rPr>
        <w:t>Junhao Zhang “Freddie”</w:t>
      </w:r>
    </w:p>
    <w:p w14:paraId="09B35312" w14:textId="77777777" w:rsidR="008D2FA9" w:rsidRPr="006A636E" w:rsidRDefault="008D2FA9" w:rsidP="008D2FA9">
      <w:pPr>
        <w:spacing w:line="276" w:lineRule="auto"/>
        <w:rPr>
          <w:rFonts w:eastAsia="Arial"/>
        </w:rPr>
      </w:pPr>
      <w:r w:rsidRPr="006A636E">
        <w:t>USC ID: 1943-0782-95</w:t>
      </w:r>
    </w:p>
    <w:p w14:paraId="3F8693E9" w14:textId="5E20B534" w:rsidR="008D2FA9" w:rsidRPr="006A636E" w:rsidRDefault="008D2FA9" w:rsidP="008D2FA9">
      <w:pPr>
        <w:pStyle w:val="NoSpacing"/>
        <w:spacing w:line="276" w:lineRule="auto"/>
        <w:rPr>
          <w:rFonts w:ascii="Times New Roman" w:hAnsi="Times New Roman" w:cs="Times New Roman"/>
        </w:rPr>
      </w:pPr>
      <w:r w:rsidRPr="006A636E">
        <w:rPr>
          <w:rFonts w:ascii="Times New Roman" w:hAnsi="Times New Roman" w:cs="Times New Roman"/>
        </w:rPr>
        <w:t>CSCI 5</w:t>
      </w:r>
      <w:r>
        <w:rPr>
          <w:rFonts w:ascii="Times New Roman" w:hAnsi="Times New Roman" w:cs="Times New Roman"/>
        </w:rPr>
        <w:t>67</w:t>
      </w:r>
      <w:r w:rsidRPr="006A636E">
        <w:rPr>
          <w:rFonts w:ascii="Times New Roman" w:hAnsi="Times New Roman" w:cs="Times New Roman"/>
        </w:rPr>
        <w:t xml:space="preserve"> – HW</w:t>
      </w:r>
      <w:r w:rsidR="003C0ABD">
        <w:rPr>
          <w:rFonts w:ascii="Times New Roman" w:hAnsi="Times New Roman" w:cs="Times New Roman"/>
        </w:rPr>
        <w:t>2</w:t>
      </w:r>
    </w:p>
    <w:p w14:paraId="28E5183B" w14:textId="77777777" w:rsidR="008D2FA9" w:rsidRPr="006A636E" w:rsidRDefault="008D2FA9" w:rsidP="008D2FA9">
      <w:pPr>
        <w:pStyle w:val="NoSpacing"/>
        <w:spacing w:line="276" w:lineRule="auto"/>
        <w:rPr>
          <w:rFonts w:ascii="Times New Roman" w:hAnsi="Times New Roman" w:cs="Times New Roman"/>
        </w:rPr>
      </w:pPr>
      <w:r w:rsidRPr="006A636E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9</w:t>
      </w:r>
      <w:r w:rsidRPr="006A636E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14</w:t>
      </w:r>
      <w:r w:rsidRPr="006A636E">
        <w:rPr>
          <w:rFonts w:ascii="Times New Roman" w:hAnsi="Times New Roman" w:cs="Times New Roman"/>
        </w:rPr>
        <w:t>/2021</w:t>
      </w:r>
    </w:p>
    <w:p w14:paraId="77DF46F4" w14:textId="77777777" w:rsidR="008D2FA9" w:rsidRPr="006A636E" w:rsidRDefault="008D2FA9" w:rsidP="008D2FA9">
      <w:pPr>
        <w:spacing w:line="276" w:lineRule="auto"/>
        <w:rPr>
          <w:i/>
          <w:iCs/>
        </w:rPr>
      </w:pPr>
      <w:r w:rsidRPr="006A636E">
        <w:rPr>
          <w:i/>
          <w:iCs/>
        </w:rPr>
        <w:t>jzhang49@usc.edu</w:t>
      </w:r>
    </w:p>
    <w:p w14:paraId="4BB1EF55" w14:textId="77777777" w:rsidR="008D2FA9" w:rsidRPr="00F853D3" w:rsidRDefault="008D2FA9" w:rsidP="008D2FA9">
      <w:pPr>
        <w:pStyle w:val="NormalWeb"/>
        <w:spacing w:line="276" w:lineRule="auto"/>
        <w:rPr>
          <w:sz w:val="28"/>
          <w:szCs w:val="28"/>
          <w:shd w:val="clear" w:color="auto" w:fill="F3F3F3"/>
        </w:rPr>
      </w:pPr>
      <w:r w:rsidRPr="00F853D3">
        <w:rPr>
          <w:b/>
          <w:sz w:val="28"/>
          <w:szCs w:val="28"/>
        </w:rPr>
        <w:t>[</w:t>
      </w:r>
      <w:r w:rsidRPr="00F853D3">
        <w:rPr>
          <w:b/>
          <w:bCs/>
          <w:sz w:val="28"/>
          <w:szCs w:val="28"/>
        </w:rPr>
        <w:t xml:space="preserve">Problem </w:t>
      </w:r>
      <w:r w:rsidRPr="00F853D3">
        <w:rPr>
          <w:b/>
          <w:sz w:val="28"/>
          <w:szCs w:val="28"/>
        </w:rPr>
        <w:t>1]</w:t>
      </w:r>
      <w:r w:rsidRPr="00F853D3">
        <w:rPr>
          <w:sz w:val="28"/>
          <w:szCs w:val="28"/>
        </w:rPr>
        <w:t xml:space="preserve"> </w:t>
      </w:r>
    </w:p>
    <w:p w14:paraId="043770EA" w14:textId="77777777" w:rsidR="008D2FA9" w:rsidRDefault="008D2FA9" w:rsidP="008D2FA9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87756">
        <w:rPr>
          <w:rFonts w:ascii="Times New Roman" w:eastAsia="Times New Roman" w:hAnsi="Times New Roman" w:cs="Times New Roman"/>
          <w:b/>
          <w:bCs/>
          <w:sz w:val="24"/>
          <w:szCs w:val="24"/>
        </w:rPr>
        <w:t>The answer is ▲</w:t>
      </w:r>
      <w:r w:rsidRPr="00C946D6">
        <w:rPr>
          <w:rFonts w:ascii="Times New Roman" w:eastAsia="Times New Roman" w:hAnsi="Times New Roman" w:cs="Times New Roman"/>
          <w:sz w:val="24"/>
          <w:szCs w:val="24"/>
        </w:rPr>
        <w:t>. Because it is the majority among the 4 nearest neighbors.</w:t>
      </w:r>
    </w:p>
    <w:p w14:paraId="5DF37D19" w14:textId="77777777" w:rsidR="008D2FA9" w:rsidRDefault="008D2FA9" w:rsidP="008D2FA9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C946D6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C946D6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then covers the entire set. </w:t>
      </w:r>
      <w:r w:rsidRPr="00201C1E">
        <w:rPr>
          <w:rFonts w:ascii="Times New Roman" w:eastAsia="Times New Roman" w:hAnsi="Times New Roman" w:cs="Times New Roman"/>
          <w:b/>
          <w:bCs/>
          <w:sz w:val="24"/>
          <w:szCs w:val="24"/>
        </w:rPr>
        <w:t>The answer is 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because it is the majority among the entire set. </w:t>
      </w:r>
    </w:p>
    <w:p w14:paraId="61131BD8" w14:textId="77777777" w:rsidR="008D2FA9" w:rsidRDefault="008D2FA9" w:rsidP="008D2FA9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01C1E">
        <w:rPr>
          <w:rFonts w:ascii="Times New Roman" w:eastAsia="Times New Roman" w:hAnsi="Times New Roman" w:cs="Times New Roman"/>
          <w:b/>
          <w:bCs/>
          <w:sz w:val="24"/>
          <w:szCs w:val="24"/>
        </w:rPr>
        <w:t>The answer is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Because when </w:t>
      </w:r>
      <w:r w:rsidRPr="00C946D6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C946D6"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everyone is classified to what its nearest neighbor is. Thus, as shown in the screenshot below only these two would be classified correctly. </w:t>
      </w:r>
    </w:p>
    <w:p w14:paraId="35201FA9" w14:textId="77777777" w:rsidR="008D2FA9" w:rsidRDefault="008D2FA9" w:rsidP="008D2FA9">
      <w:pPr>
        <w:pStyle w:val="ListParagrap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46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1F1D587" wp14:editId="2599682C">
            <wp:extent cx="1582302" cy="1286466"/>
            <wp:effectExtent l="0" t="0" r="5715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2167" cy="129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6957" w14:textId="77777777" w:rsidR="008D2FA9" w:rsidRPr="00F853D3" w:rsidRDefault="008D2FA9" w:rsidP="008D2FA9">
      <w:pPr>
        <w:pStyle w:val="NormalWeb"/>
        <w:spacing w:line="276" w:lineRule="auto"/>
        <w:rPr>
          <w:sz w:val="28"/>
          <w:szCs w:val="28"/>
          <w:shd w:val="clear" w:color="auto" w:fill="F3F3F3"/>
        </w:rPr>
      </w:pPr>
      <w:r w:rsidRPr="00F853D3">
        <w:rPr>
          <w:b/>
          <w:sz w:val="28"/>
          <w:szCs w:val="28"/>
        </w:rPr>
        <w:t>[</w:t>
      </w:r>
      <w:r w:rsidRPr="00F853D3">
        <w:rPr>
          <w:b/>
          <w:bCs/>
          <w:sz w:val="28"/>
          <w:szCs w:val="28"/>
        </w:rPr>
        <w:t xml:space="preserve">Problem </w:t>
      </w:r>
      <w:r w:rsidRPr="00F853D3">
        <w:rPr>
          <w:b/>
          <w:sz w:val="28"/>
          <w:szCs w:val="28"/>
        </w:rPr>
        <w:t>2]</w:t>
      </w:r>
      <w:r w:rsidRPr="00F853D3">
        <w:rPr>
          <w:sz w:val="28"/>
          <w:szCs w:val="28"/>
        </w:rPr>
        <w:t xml:space="preserve"> </w:t>
      </w:r>
    </w:p>
    <w:p w14:paraId="2FB50B5E" w14:textId="77777777" w:rsidR="008D2FA9" w:rsidRPr="00F853D3" w:rsidRDefault="008D2FA9" w:rsidP="008D2FA9">
      <w:pPr>
        <w:spacing w:line="276" w:lineRule="auto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 w:rsidRPr="00F853D3">
        <w:rPr>
          <w:b/>
          <w:bCs/>
          <w:i/>
          <w:iCs/>
          <w:sz w:val="25"/>
          <w:szCs w:val="25"/>
        </w:rPr>
        <w:t>2.1</w:t>
      </w:r>
      <w:r w:rsidRPr="00F853D3">
        <w:rPr>
          <w:b/>
          <w:bCs/>
          <w:sz w:val="25"/>
          <w:szCs w:val="25"/>
        </w:rPr>
        <w:t xml:space="preserve">) </w:t>
      </w:r>
    </w:p>
    <w:p w14:paraId="4F81EA0B" w14:textId="77777777" w:rsidR="008D2FA9" w:rsidRDefault="008D2FA9" w:rsidP="008D2FA9">
      <w:pPr>
        <w:spacing w:line="276" w:lineRule="auto"/>
      </w:pPr>
      <w:r>
        <w:t xml:space="preserve">Since </w:t>
      </w:r>
      <w:r w:rsidRPr="00201C1E">
        <w:rPr>
          <w:i/>
          <w:iCs/>
        </w:rPr>
        <w:t>M</w:t>
      </w:r>
      <w:r>
        <w:t xml:space="preserve"> is a positive define matrix, thus there exists some matrix </w:t>
      </w:r>
      <w:r w:rsidRPr="00201C1E">
        <w:rPr>
          <w:i/>
          <w:iCs/>
        </w:rPr>
        <w:t>A</w:t>
      </w:r>
      <w:r>
        <w:t xml:space="preserve"> such that </w:t>
      </w:r>
      <m:oMath>
        <m:r>
          <w:rPr>
            <w:rFonts w:ascii="Cambria Math" w:hAnsi="Cambria Math"/>
          </w:rPr>
          <m:t xml:space="preserve">M= </m:t>
        </m:r>
        <m:sSup>
          <m:sSupPr>
            <m:ctrlPr>
              <w:ins w:id="0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>
        <w:t>. Then we observe that:</w:t>
      </w:r>
    </w:p>
    <w:p w14:paraId="45FC7A1E" w14:textId="77777777" w:rsidR="008D2FA9" w:rsidRDefault="003C0ABD" w:rsidP="008D2FA9">
      <w:pPr>
        <w:spacing w:line="276" w:lineRule="auto"/>
        <w:jc w:val="center"/>
      </w:pPr>
      <m:oMath>
        <m:sSup>
          <m:sSupPr>
            <m:ctrlPr>
              <w:ins w:id="1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Mw</m:t>
        </m:r>
      </m:oMath>
      <w:r w:rsidR="008D2FA9">
        <w:t xml:space="preserve"> = </w:t>
      </w:r>
      <m:oMath>
        <m:sSup>
          <m:sSupPr>
            <m:ctrlPr>
              <w:ins w:id="2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ins w:id="3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Aw</m:t>
        </m:r>
      </m:oMath>
      <w:r w:rsidR="008D2FA9">
        <w:t xml:space="preserve"> = </w:t>
      </w:r>
      <m:oMath>
        <m:sSup>
          <m:sSupPr>
            <m:ctrlPr>
              <w:ins w:id="4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d>
              <m:dPr>
                <m:begChr m:val="‖"/>
                <m:endChr m:val="‖"/>
                <m:ctrlPr>
                  <w:ins w:id="5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r>
                  <w:rPr>
                    <w:rFonts w:ascii="Cambria Math" w:hAnsi="Cambria Math"/>
                  </w:rPr>
                  <m:t>Aw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1E5ADBD" w14:textId="77777777" w:rsidR="008D2FA9" w:rsidRDefault="008D2FA9" w:rsidP="008D2FA9">
      <w:pPr>
        <w:spacing w:line="276" w:lineRule="auto"/>
      </w:pPr>
      <w:r>
        <w:t xml:space="preserve">Thus, the original equation becomes: </w:t>
      </w:r>
    </w:p>
    <w:p w14:paraId="6346E128" w14:textId="77777777" w:rsidR="008D2FA9" w:rsidRDefault="003C0ABD" w:rsidP="008D2FA9">
      <w:pPr>
        <w:spacing w:line="276" w:lineRule="auto"/>
        <w:jc w:val="center"/>
      </w:pPr>
      <m:oMath>
        <m:sSubSup>
          <m:sSubSupPr>
            <m:ctrlPr>
              <w:ins w:id="6" w:author="Freddie Zhang" w:date="2021-09-13T14:39:00Z">
                <w:rPr>
                  <w:rFonts w:ascii="Cambria Math" w:hAnsi="Cambria Math"/>
                  <w:i/>
                </w:rPr>
              </w:ins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*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8D2FA9">
        <w:t xml:space="preserve"> = </w:t>
      </w:r>
      <m:oMath>
        <m:func>
          <m:funcPr>
            <m:ctrlPr>
              <w:ins w:id="7" w:author="Freddie Zhang" w:date="2021-09-13T14:39:00Z">
                <w:rPr>
                  <w:rFonts w:ascii="Cambria Math" w:hAnsi="Cambria Math"/>
                  <w:i/>
                </w:rPr>
              </w:ins>
            </m:ctrlPr>
          </m:funcPr>
          <m:fName>
            <m:limLow>
              <m:limLowPr>
                <m:ctrlPr>
                  <w:ins w:id="8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argmin</m:t>
                </m:r>
              </m:e>
              <m:lim>
                <m:r>
                  <w:rPr>
                    <w:rFonts w:ascii="Cambria Math" w:hAnsi="Cambria Math"/>
                  </w:rPr>
                  <m:t xml:space="preserve">w ∈ </m:t>
                </m:r>
                <m:sSup>
                  <m:sSupPr>
                    <m:ctrlPr>
                      <w:ins w:id="9" w:author="Freddie Zhang" w:date="2021-09-13T14:39:00Z">
                        <w:rPr>
                          <w:rFonts w:ascii="Cambria Math" w:hAnsi="Cambria Math"/>
                          <w:i/>
                        </w:rPr>
                      </w:ins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p>
              </m:lim>
            </m:limLow>
          </m:fName>
          <m:e>
            <m:sSubSup>
              <m:sSubSupPr>
                <m:ctrlPr>
                  <w:ins w:id="10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sSubSupPr>
              <m:e>
                <m:d>
                  <m:dPr>
                    <m:begChr m:val="‖"/>
                    <m:endChr m:val="‖"/>
                    <m:ctrlPr>
                      <w:ins w:id="11" w:author="Freddie Zhang" w:date="2021-09-13T14:39:00Z">
                        <w:rPr>
                          <w:rFonts w:ascii="Cambria Math" w:hAnsi="Cambria Math"/>
                          <w:i/>
                        </w:rPr>
                      </w:ins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Xw-y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func>
        <m:r>
          <w:rPr>
            <w:rFonts w:ascii="Cambria Math" w:hAnsi="Cambria Math"/>
          </w:rPr>
          <m:t xml:space="preserve">+ </m:t>
        </m:r>
        <m:sSup>
          <m:sSupPr>
            <m:ctrlPr>
              <w:ins w:id="12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d>
              <m:dPr>
                <m:begChr m:val="‖"/>
                <m:endChr m:val="‖"/>
                <m:ctrlPr>
                  <w:ins w:id="13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r>
                  <w:rPr>
                    <w:rFonts w:ascii="Cambria Math" w:hAnsi="Cambria Math"/>
                  </w:rPr>
                  <m:t>Aw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138AFE6" w14:textId="77777777" w:rsidR="008D2FA9" w:rsidRDefault="008D2FA9" w:rsidP="008D2FA9">
      <w:pPr>
        <w:spacing w:line="276" w:lineRule="auto"/>
      </w:pPr>
      <w:r>
        <w:t>whose Optimization Objective is:</w:t>
      </w:r>
    </w:p>
    <w:p w14:paraId="66C0D867" w14:textId="77777777" w:rsidR="008D2FA9" w:rsidRDefault="008D2FA9" w:rsidP="008D2FA9">
      <w:pPr>
        <w:spacing w:line="276" w:lineRule="auto"/>
        <w:jc w:val="center"/>
      </w:pPr>
      <w:r w:rsidRPr="00201C1E">
        <w:rPr>
          <w:i/>
          <w:iCs/>
        </w:rPr>
        <w:t>RSS</w:t>
      </w:r>
      <w:r>
        <w:t xml:space="preserve"> (</w:t>
      </w:r>
      <w:r w:rsidRPr="00201C1E">
        <w:rPr>
          <w:i/>
          <w:iCs/>
        </w:rPr>
        <w:t>w</w:t>
      </w:r>
      <w:r>
        <w:t xml:space="preserve">) = </w:t>
      </w:r>
      <m:oMath>
        <m:nary>
          <m:naryPr>
            <m:chr m:val="∑"/>
            <m:limLoc m:val="undOvr"/>
            <m:supHide m:val="1"/>
            <m:ctrlPr>
              <w:ins w:id="14" w:author="Freddie Zhang" w:date="2021-09-13T14:39:00Z">
                <w:rPr>
                  <w:rFonts w:ascii="Cambria Math" w:hAnsi="Cambria Math"/>
                  <w:i/>
                </w:rPr>
              </w:ins>
            </m:ctrlPr>
          </m:naryPr>
          <m:sub>
            <m:r>
              <w:rPr>
                <w:rFonts w:ascii="Cambria Math" w:hAnsi="Cambria Math"/>
              </w:rPr>
              <m:t>n</m:t>
            </m:r>
          </m:sub>
          <m:sup/>
          <m:e>
            <m:sSup>
              <m:sSupPr>
                <m:ctrlPr>
                  <w:ins w:id="15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ins w:id="16" w:author="Freddie Zhang" w:date="2021-09-13T14:39:00Z">
                        <w:rPr>
                          <w:rFonts w:ascii="Cambria Math" w:hAnsi="Cambria Math"/>
                          <w:i/>
                        </w:rPr>
                      </w:ins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- </m:t>
                </m:r>
                <m:sSub>
                  <m:sSubPr>
                    <m:ctrlPr>
                      <w:ins w:id="17" w:author="Freddie Zhang" w:date="2021-09-13T14:39:00Z">
                        <w:rPr>
                          <w:rFonts w:ascii="Cambria Math" w:hAnsi="Cambria Math"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+ </w:t>
      </w:r>
      <m:oMath>
        <m:nary>
          <m:naryPr>
            <m:chr m:val="∑"/>
            <m:limLoc m:val="undOvr"/>
            <m:supHide m:val="1"/>
            <m:ctrlPr>
              <w:ins w:id="18" w:author="Freddie Zhang" w:date="2021-09-13T14:39:00Z">
                <w:rPr>
                  <w:rFonts w:ascii="Cambria Math" w:hAnsi="Cambria Math"/>
                  <w:i/>
                </w:rPr>
              </w:ins>
            </m:ctrlPr>
          </m:naryPr>
          <m:sub>
            <m:r>
              <w:rPr>
                <w:rFonts w:ascii="Cambria Math" w:hAnsi="Cambria Math"/>
              </w:rPr>
              <m:t>m</m:t>
            </m:r>
          </m:sub>
          <m:sup/>
          <m:e>
            <m:sSup>
              <m:sSupPr>
                <m:ctrlPr>
                  <w:ins w:id="19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ins w:id="20" w:author="Freddie Zhang" w:date="2021-09-13T14:39:00Z">
                        <w:rPr>
                          <w:rFonts w:ascii="Cambria Math" w:hAnsi="Cambria Math"/>
                          <w:i/>
                        </w:rPr>
                      </w:ins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w)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, which </w:t>
      </w:r>
      <m:oMath>
        <m:sSub>
          <m:sSubPr>
            <m:ctrlPr>
              <w:ins w:id="21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is the </w:t>
      </w:r>
      <w:r w:rsidRPr="00201C1E">
        <w:rPr>
          <w:i/>
          <w:iCs/>
        </w:rPr>
        <w:t>m</w:t>
      </w:r>
      <w:r>
        <w:t xml:space="preserve">-th row of </w:t>
      </w:r>
      <w:r w:rsidRPr="00201C1E">
        <w:rPr>
          <w:i/>
          <w:iCs/>
        </w:rPr>
        <w:t>A</w:t>
      </w:r>
      <w:r>
        <w:t xml:space="preserve">. </w:t>
      </w:r>
    </w:p>
    <w:p w14:paraId="0F3ADD0F" w14:textId="77777777" w:rsidR="008D2FA9" w:rsidRDefault="008D2FA9" w:rsidP="008D2FA9">
      <w:pPr>
        <w:spacing w:line="276" w:lineRule="auto"/>
      </w:pPr>
      <w:r>
        <w:t>And we are going to find stationary points:</w:t>
      </w:r>
    </w:p>
    <w:p w14:paraId="603F42AB" w14:textId="77777777" w:rsidR="008D2FA9" w:rsidRDefault="008D2FA9" w:rsidP="008D2FA9">
      <w:pPr>
        <w:spacing w:line="276" w:lineRule="auto"/>
        <w:jc w:val="center"/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RSS</m:t>
        </m:r>
        <m:r>
          <m:rPr>
            <m:sty m:val="p"/>
          </m:rP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= </w:t>
      </w:r>
      <m:oMath>
        <m:r>
          <w:rPr>
            <w:rFonts w:ascii="Cambria Math" w:hAnsi="Cambria Math"/>
          </w:rPr>
          <m:t>2</m:t>
        </m:r>
        <m:nary>
          <m:naryPr>
            <m:chr m:val="∑"/>
            <m:limLoc m:val="undOvr"/>
            <m:supHide m:val="1"/>
            <m:ctrlPr>
              <w:ins w:id="22" w:author="Freddie Zhang" w:date="2021-09-13T14:39:00Z">
                <w:rPr>
                  <w:rFonts w:ascii="Cambria Math" w:hAnsi="Cambria Math"/>
                  <w:i/>
                </w:rPr>
              </w:ins>
            </m:ctrlPr>
          </m:naryPr>
          <m:sub>
            <m:r>
              <w:rPr>
                <w:rFonts w:ascii="Cambria Math" w:hAnsi="Cambria Math"/>
              </w:rPr>
              <m:t>n</m:t>
            </m:r>
          </m:sub>
          <m:sup/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ins w:id="23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ins w:id="24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- </m:t>
            </m:r>
            <m:sSub>
              <m:sSubPr>
                <m:ctrlPr>
                  <w:ins w:id="25" w:author="Freddie Zhang" w:date="2021-09-13T14:39:00Z">
                    <w:rPr>
                      <w:rFonts w:ascii="Cambria Math" w:hAnsi="Cambria Math"/>
                    </w:rPr>
                  </w:ins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+ 2 </w:t>
      </w:r>
      <m:oMath>
        <m:nary>
          <m:naryPr>
            <m:chr m:val="∑"/>
            <m:limLoc m:val="undOvr"/>
            <m:supHide m:val="1"/>
            <m:ctrlPr>
              <w:ins w:id="26" w:author="Freddie Zhang" w:date="2021-09-13T14:39:00Z">
                <w:rPr>
                  <w:rFonts w:ascii="Cambria Math" w:hAnsi="Cambria Math"/>
                  <w:i/>
                </w:rPr>
              </w:ins>
            </m:ctrlPr>
          </m:naryPr>
          <m:sub>
            <m:r>
              <w:rPr>
                <w:rFonts w:ascii="Cambria Math" w:hAnsi="Cambria Math"/>
              </w:rPr>
              <m:t>m</m:t>
            </m:r>
          </m:sub>
          <m:sup/>
          <m:e>
            <m:sSub>
              <m:sSubPr>
                <m:ctrlPr>
                  <w:ins w:id="27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ins w:id="28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w)</m:t>
            </m:r>
          </m:e>
        </m:nary>
      </m:oMath>
    </w:p>
    <w:p w14:paraId="75ED7921" w14:textId="77777777" w:rsidR="008D2FA9" w:rsidRPr="00201C1E" w:rsidRDefault="008D2FA9" w:rsidP="008D2FA9">
      <w:pPr>
        <w:spacing w:line="276" w:lineRule="auto"/>
        <w:jc w:val="center"/>
      </w:pPr>
      <w:r>
        <w:t xml:space="preserve">= </w:t>
      </w:r>
      <m:oMath>
        <m:sSup>
          <m:sSupPr>
            <m:ctrlPr>
              <w:ins w:id="29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r>
              <w:rPr>
                <w:rFonts w:ascii="Cambria Math" w:hAnsi="Cambria Math"/>
              </w:rPr>
              <m:t>(X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X)w- </m:t>
        </m:r>
        <m:sSup>
          <m:sSupPr>
            <m:ctrlPr>
              <w:ins w:id="30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y+</m:t>
        </m:r>
        <m:sSup>
          <m:sSupPr>
            <m:ctrlPr>
              <w:ins w:id="31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Aw</m:t>
        </m:r>
      </m:oMath>
    </w:p>
    <w:p w14:paraId="324CCD1E" w14:textId="77777777" w:rsidR="008D2FA9" w:rsidRDefault="008D2FA9" w:rsidP="008D2FA9">
      <w:pPr>
        <w:spacing w:line="276" w:lineRule="auto"/>
      </w:pPr>
      <w:r>
        <w:t xml:space="preserve">Let </w:t>
      </w:r>
      <w:r w:rsidRPr="00201C1E">
        <w:rPr>
          <w:i/>
          <w:iCs/>
        </w:rPr>
        <w:t>0</w:t>
      </w:r>
      <w:r>
        <w:t xml:space="preserve"> = </w:t>
      </w:r>
      <m:oMath>
        <m:sSup>
          <m:sSupPr>
            <m:ctrlPr>
              <w:ins w:id="32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r>
              <w:rPr>
                <w:rFonts w:ascii="Cambria Math" w:hAnsi="Cambria Math"/>
              </w:rPr>
              <m:t>(X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X)w- </m:t>
        </m:r>
        <m:sSup>
          <m:sSupPr>
            <m:ctrlPr>
              <w:ins w:id="33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y+</m:t>
        </m:r>
        <m:sSup>
          <m:sSupPr>
            <m:ctrlPr>
              <w:ins w:id="34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Aw</m:t>
        </m:r>
      </m:oMath>
      <w:r>
        <w:t>, then we have:</w:t>
      </w:r>
    </w:p>
    <w:p w14:paraId="4765C18E" w14:textId="77777777" w:rsidR="008D2FA9" w:rsidRDefault="008D2FA9" w:rsidP="008D2FA9">
      <w:pPr>
        <w:spacing w:line="276" w:lineRule="auto"/>
        <w:jc w:val="center"/>
      </w:pPr>
      <w:r w:rsidRPr="00201C1E">
        <w:rPr>
          <w:i/>
          <w:iCs/>
        </w:rPr>
        <w:t>0</w:t>
      </w:r>
      <w:r>
        <w:t xml:space="preserve"> = </w:t>
      </w:r>
      <m:oMath>
        <m:sSup>
          <m:sSupPr>
            <m:ctrlPr>
              <w:ins w:id="35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r>
              <w:rPr>
                <w:rFonts w:ascii="Cambria Math" w:hAnsi="Cambria Math"/>
              </w:rPr>
              <m:t>(X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X)w- </m:t>
        </m:r>
        <m:sSup>
          <m:sSupPr>
            <m:ctrlPr>
              <w:ins w:id="36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y+</m:t>
        </m:r>
        <m:sSup>
          <m:sSupPr>
            <m:ctrlPr>
              <w:ins w:id="37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Aw</m:t>
        </m:r>
      </m:oMath>
    </w:p>
    <w:p w14:paraId="25BF2D45" w14:textId="77777777" w:rsidR="008D2FA9" w:rsidRDefault="003C0ABD" w:rsidP="008D2FA9">
      <w:pPr>
        <w:spacing w:line="276" w:lineRule="auto"/>
        <w:jc w:val="center"/>
      </w:pPr>
      <m:oMath>
        <m:sSup>
          <m:sSupPr>
            <m:ctrlPr>
              <w:ins w:id="38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  <w:r w:rsidR="008D2FA9">
        <w:t xml:space="preserve"> = </w:t>
      </w:r>
      <m:oMath>
        <m:sSup>
          <m:sSupPr>
            <m:ctrlPr>
              <w:ins w:id="39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r>
              <w:rPr>
                <w:rFonts w:ascii="Cambria Math" w:hAnsi="Cambria Math"/>
              </w:rPr>
              <m:t>(X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X)w+</m:t>
        </m:r>
        <m:sSup>
          <m:sSupPr>
            <m:ctrlPr>
              <w:ins w:id="40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Aw</m:t>
        </m:r>
      </m:oMath>
    </w:p>
    <w:p w14:paraId="32386AE3" w14:textId="77777777" w:rsidR="008D2FA9" w:rsidRPr="00B87756" w:rsidRDefault="003C0ABD" w:rsidP="008D2FA9">
      <w:pPr>
        <w:spacing w:line="276" w:lineRule="auto"/>
        <w:jc w:val="center"/>
      </w:pPr>
      <m:oMath>
        <m:sSup>
          <m:sSupPr>
            <m:ctrlPr>
              <w:ins w:id="41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  <w:r w:rsidR="008D2FA9">
        <w:t xml:space="preserve"> = </w:t>
      </w:r>
      <m:oMath>
        <m:r>
          <w:rPr>
            <w:rFonts w:ascii="Cambria Math" w:hAnsi="Cambria Math"/>
          </w:rPr>
          <m:t>(</m:t>
        </m:r>
        <m:sSup>
          <m:sSupPr>
            <m:ctrlPr>
              <w:ins w:id="42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X+</m:t>
        </m:r>
        <m:sSup>
          <m:sSupPr>
            <m:ctrlPr>
              <w:ins w:id="43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A)w</m:t>
        </m:r>
      </m:oMath>
    </w:p>
    <w:p w14:paraId="3969507F" w14:textId="77777777" w:rsidR="008D2FA9" w:rsidRPr="00B87756" w:rsidRDefault="003C0ABD" w:rsidP="008D2FA9">
      <w:pPr>
        <w:spacing w:line="276" w:lineRule="auto"/>
        <w:jc w:val="center"/>
      </w:pPr>
      <m:oMath>
        <m:sSubSup>
          <m:sSubSupPr>
            <m:ctrlPr>
              <w:ins w:id="44" w:author="Freddie Zhang" w:date="2021-09-13T14:39:00Z">
                <w:rPr>
                  <w:rFonts w:ascii="Cambria Math" w:hAnsi="Cambria Math"/>
                  <w:i/>
                </w:rPr>
              </w:ins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*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8D2FA9">
        <w:t xml:space="preserve"> = </w:t>
      </w:r>
      <m:oMath>
        <m:sSup>
          <m:sSupPr>
            <m:ctrlPr>
              <w:ins w:id="45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ins w:id="46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X+</m:t>
            </m:r>
            <m:sSup>
              <m:sSupPr>
                <m:ctrlPr>
                  <w:ins w:id="47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ins w:id="48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</w:p>
    <w:p w14:paraId="1841DD4C" w14:textId="77777777" w:rsidR="008D2FA9" w:rsidRPr="00201C1E" w:rsidRDefault="003C0ABD" w:rsidP="008D2FA9">
      <w:pPr>
        <w:spacing w:line="276" w:lineRule="auto"/>
        <w:jc w:val="center"/>
        <w:rPr>
          <w:b/>
          <w:bCs/>
        </w:rPr>
      </w:pPr>
      <m:oMath>
        <m:sSubSup>
          <m:sSubSupPr>
            <m:ctrlPr>
              <w:ins w:id="49" w:author="Freddie Zhang" w:date="2021-09-13T14:39:00Z">
                <w:rPr>
                  <w:rFonts w:ascii="Cambria Math" w:hAnsi="Cambria Math"/>
                  <w:b/>
                  <w:bCs/>
                  <w:i/>
                </w:rPr>
              </w:ins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</m:oMath>
      <w:r w:rsidR="008D2FA9" w:rsidRPr="00201C1E">
        <w:rPr>
          <w:b/>
          <w:bCs/>
        </w:rPr>
        <w:t xml:space="preserve"> = </w:t>
      </w:r>
      <m:oMath>
        <m:sSup>
          <m:sSupPr>
            <m:ctrlPr>
              <w:ins w:id="50" w:author="Freddie Zhang" w:date="2021-09-13T14:39:00Z">
                <w:rPr>
                  <w:rFonts w:ascii="Cambria Math" w:hAnsi="Cambria Math"/>
                  <w:b/>
                  <w:bCs/>
                  <w:i/>
                </w:rPr>
              </w:ins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ins w:id="51" w:author="Freddie Zhang" w:date="2021-09-13T14:39:00Z">
                    <w:rPr>
                      <w:rFonts w:ascii="Cambria Math" w:hAnsi="Cambria Math"/>
                      <w:b/>
                      <w:bCs/>
                      <w:i/>
                    </w:rPr>
                  </w:ins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X+M)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ins w:id="52" w:author="Freddie Zhang" w:date="2021-09-13T14:39:00Z">
                <w:rPr>
                  <w:rFonts w:ascii="Cambria Math" w:hAnsi="Cambria Math"/>
                  <w:b/>
                  <w:bCs/>
                  <w:i/>
                </w:rPr>
              </w:ins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</m:oMath>
    </w:p>
    <w:p w14:paraId="31D37930" w14:textId="77777777" w:rsidR="008D2FA9" w:rsidRPr="00F853D3" w:rsidRDefault="008D2FA9" w:rsidP="008D2FA9">
      <w:pPr>
        <w:spacing w:line="276" w:lineRule="auto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lastRenderedPageBreak/>
        <w:t>(</w:t>
      </w:r>
      <w:r w:rsidRPr="00F853D3">
        <w:rPr>
          <w:b/>
          <w:bCs/>
          <w:i/>
          <w:iCs/>
          <w:sz w:val="25"/>
          <w:szCs w:val="25"/>
        </w:rPr>
        <w:t>2.2</w:t>
      </w:r>
      <w:r w:rsidRPr="00F853D3">
        <w:rPr>
          <w:b/>
          <w:bCs/>
          <w:sz w:val="25"/>
          <w:szCs w:val="25"/>
        </w:rPr>
        <w:t xml:space="preserve">) </w:t>
      </w:r>
    </w:p>
    <w:p w14:paraId="18DCF258" w14:textId="77777777" w:rsidR="008D2FA9" w:rsidRPr="00F853D3" w:rsidRDefault="008D2FA9" w:rsidP="008D2FA9">
      <w:pPr>
        <w:numPr>
          <w:ilvl w:val="0"/>
          <w:numId w:val="2"/>
        </w:numPr>
        <w:shd w:val="clear" w:color="auto" w:fill="FFFFFF"/>
        <w:spacing w:line="276" w:lineRule="auto"/>
        <w:ind w:left="360"/>
        <w:rPr>
          <w:bCs/>
        </w:rPr>
      </w:pPr>
      <w:r w:rsidRPr="00F853D3">
        <w:rPr>
          <w:bCs/>
        </w:rPr>
        <w:t>#</w:t>
      </w:r>
      <w:r>
        <w:rPr>
          <w:bCs/>
        </w:rPr>
        <w:t xml:space="preserve"> </w:t>
      </w:r>
      <w:r w:rsidRPr="00F853D3">
        <w:rPr>
          <w:bCs/>
        </w:rPr>
        <w:t xml:space="preserve">1 </w:t>
      </w:r>
    </w:p>
    <w:p w14:paraId="6F49CD84" w14:textId="77777777" w:rsidR="008D2FA9" w:rsidRPr="00B87756" w:rsidRDefault="008D2FA9" w:rsidP="008D2FA9">
      <w:pPr>
        <w:pStyle w:val="ListParagraph"/>
        <w:rPr>
          <w:i/>
          <w:iCs/>
          <w:u w:val="single"/>
        </w:rPr>
      </w:pPr>
    </w:p>
    <w:p w14:paraId="7D5E3FF4" w14:textId="77777777" w:rsidR="008D2FA9" w:rsidRDefault="008D2FA9" w:rsidP="008D2FA9">
      <w:pPr>
        <w:shd w:val="clear" w:color="auto" w:fill="FFFFFF"/>
        <w:spacing w:line="276" w:lineRule="auto"/>
      </w:pPr>
      <w:r>
        <w:t xml:space="preserve">We need to find the maximum likelihood estimation for </w:t>
      </w:r>
      <m:oMath>
        <m:sSub>
          <m:sSubPr>
            <m:ctrlPr>
              <w:ins w:id="53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>
        <w:t xml:space="preserve"> of the product of </w:t>
      </w:r>
      <m:oMath>
        <m:r>
          <m:rPr>
            <m:sty m:val="p"/>
          </m:rPr>
          <w:rPr>
            <w:rFonts w:ascii="Cambria Math" w:hAnsi="Cambria Math"/>
          </w:rPr>
          <m:t>Pr</m:t>
        </m:r>
        <m:d>
          <m:dPr>
            <m:endChr m:val="|"/>
            <m:ctrlPr>
              <w:ins w:id="54" w:author="Freddie Zhang" w:date="2021-09-13T14:39:00Z">
                <w:rPr>
                  <w:rFonts w:ascii="Cambria Math" w:hAnsi="Cambria Math"/>
                </w:rPr>
              </w:ins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y </m:t>
            </m:r>
          </m:e>
        </m:d>
        <m:sSub>
          <m:sSubPr>
            <m:ctrlPr>
              <w:ins w:id="55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; </m:t>
        </m:r>
        <m:sSub>
          <m:sSubPr>
            <m:ctrlPr>
              <w:ins w:id="56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w:sym w:font="Symbol" w:char="F073"/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for all </w:t>
      </w:r>
      <w:r w:rsidRPr="006957F2">
        <w:rPr>
          <w:i/>
          <w:iCs/>
        </w:rPr>
        <w:t>n</w:t>
      </w:r>
      <w:r>
        <w:t xml:space="preserve">. In other words: </w:t>
      </w:r>
    </w:p>
    <w:p w14:paraId="23C86F59" w14:textId="77777777" w:rsidR="008D2FA9" w:rsidRDefault="003C0ABD" w:rsidP="008D2FA9">
      <w:pPr>
        <w:shd w:val="clear" w:color="auto" w:fill="FFFFFF"/>
        <w:spacing w:line="276" w:lineRule="auto"/>
        <w:jc w:val="center"/>
      </w:pPr>
      <m:oMathPara>
        <m:oMath>
          <m:nary>
            <m:naryPr>
              <m:chr m:val="∏"/>
              <m:limLoc m:val="undOvr"/>
              <m:supHide m:val="1"/>
              <m:ctrlPr>
                <w:ins w:id="57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  <m:d>
                <m:dPr>
                  <m:endChr m:val="|"/>
                  <m:ctrlPr>
                    <w:ins w:id="58" w:author="Freddie Zhang" w:date="2021-09-13T14:39:00Z">
                      <w:rPr>
                        <w:rFonts w:ascii="Cambria Math" w:hAnsi="Cambria Math"/>
                      </w:rPr>
                    </w:ins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y </m:t>
                  </m:r>
                </m:e>
              </m:d>
              <m:sSub>
                <m:sSubPr>
                  <m:ctrlPr>
                    <w:ins w:id="59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; </m:t>
              </m:r>
              <m:sSub>
                <m:sSubPr>
                  <m:ctrlPr>
                    <w:ins w:id="60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3"/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ins w:id="61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f>
                <m:fPr>
                  <m:ctrlPr>
                    <w:ins w:id="62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3"/>
                  </m:r>
                  <m:rad>
                    <m:radPr>
                      <m:degHide m:val="1"/>
                      <m:ctrlPr>
                        <w:ins w:id="63" w:author="Freddie Zhang" w:date="2021-09-13T14:39:00Z">
                          <w:rPr>
                            <w:rFonts w:ascii="Cambria Math" w:hAnsi="Cambria Math"/>
                          </w:rPr>
                        </w:ins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i/>
                        </w:rPr>
                        <w:sym w:font="Symbol" w:char="F070"/>
                      </m:r>
                    </m:e>
                  </m:rad>
                </m:den>
              </m:f>
            </m:e>
          </m:nary>
          <m:sSup>
            <m:sSupPr>
              <m:ctrlPr>
                <w:ins w:id="64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ins w:id="65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ins w:id="66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ins w:id="67" w:author="Freddie Zhang" w:date="2021-09-13T14:39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ins w:id="68" w:author="Freddie Zhang" w:date="2021-09-13T14:39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ins w:id="69" w:author="Freddie Zhang" w:date="2021-09-13T14:39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ins w:id="70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ym w:font="Symbol" w:char="F073"/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5B647EF9" w14:textId="77777777" w:rsidR="008D2FA9" w:rsidRDefault="008D2FA9" w:rsidP="008D2FA9">
      <w:pPr>
        <w:shd w:val="clear" w:color="auto" w:fill="FFFFFF"/>
        <w:spacing w:line="276" w:lineRule="auto"/>
      </w:pPr>
      <w:r>
        <w:t>For finding the maximum likelihood estimation, we need to take the natural log instead:</w:t>
      </w:r>
    </w:p>
    <w:p w14:paraId="396807E6" w14:textId="77777777" w:rsidR="008D2FA9" w:rsidRDefault="003C0ABD" w:rsidP="008D2FA9">
      <w:pPr>
        <w:shd w:val="clear" w:color="auto" w:fill="FFFFFF"/>
        <w:spacing w:line="276" w:lineRule="auto"/>
        <w:jc w:val="center"/>
      </w:pPr>
      <m:oMathPara>
        <m:oMath>
          <m:func>
            <m:funcPr>
              <m:ctrlPr>
                <w:ins w:id="71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ins w:id="72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ins w:id="73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Pr</m:t>
                      </m:r>
                      <m:d>
                        <m:dPr>
                          <m:endChr m:val="|"/>
                          <m:ctrlPr>
                            <w:ins w:id="74" w:author="Freddie Zhang" w:date="2021-09-13T14:39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 </m:t>
                          </m:r>
                        </m:e>
                      </m:d>
                      <m:sSub>
                        <m:sSubPr>
                          <m:ctrlPr>
                            <w:ins w:id="75" w:author="Freddie Zhang" w:date="2021-09-13T14:39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; </m:t>
                      </m:r>
                      <m:sSub>
                        <m:sSubPr>
                          <m:ctrlPr>
                            <w:ins w:id="76" w:author="Freddie Zhang" w:date="2021-09-13T14:39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i/>
                        </w:rPr>
                        <w:sym w:font="Symbol" w:char="F073"/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e>
              </m:d>
            </m:e>
          </m:func>
        </m:oMath>
      </m:oMathPara>
    </w:p>
    <w:p w14:paraId="6703DC8B" w14:textId="77777777" w:rsidR="008D2FA9" w:rsidRDefault="008D2FA9" w:rsidP="008D2FA9">
      <w:pPr>
        <w:shd w:val="clear" w:color="auto" w:fill="FFFFFF"/>
        <w:spacing w:line="276" w:lineRule="auto"/>
      </w:pPr>
      <w:r>
        <w:t>So, we have:</w:t>
      </w:r>
    </w:p>
    <w:p w14:paraId="1A30A01B" w14:textId="77777777" w:rsidR="008D2FA9" w:rsidRDefault="003C0ABD" w:rsidP="008D2FA9">
      <w:pPr>
        <w:shd w:val="clear" w:color="auto" w:fill="FFFFFF"/>
        <w:spacing w:line="276" w:lineRule="auto"/>
      </w:pPr>
      <m:oMathPara>
        <m:oMath>
          <m:func>
            <m:funcPr>
              <m:ctrlPr>
                <w:ins w:id="77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ins w:id="78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ins w:id="79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f>
                        <m:fPr>
                          <m:ctrlPr>
                            <w:ins w:id="80" w:author="Freddie Zhang" w:date="2021-09-13T14:39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73"/>
                          </m:r>
                          <m:rad>
                            <m:radPr>
                              <m:degHide m:val="1"/>
                              <m:ctrlPr>
                                <w:ins w:id="81" w:author="Freddie Zhang" w:date="2021-09-13T14:39:00Z">
                                  <w:rPr>
                                    <w:rFonts w:ascii="Cambria Math" w:hAnsi="Cambria Math"/>
                                    <w:i/>
                                  </w:rPr>
                                </w:ins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70"/>
                              </m:r>
                            </m:e>
                          </m:rad>
                        </m:den>
                      </m:f>
                    </m:e>
                  </m:nary>
                  <m:sSup>
                    <m:sSupPr>
                      <m:ctrlPr>
                        <w:ins w:id="82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ins w:id="83" w:author="Freddie Zhang" w:date="2021-09-13T14:39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ins w:id="84" w:author="Freddie Zhang" w:date="2021-09-13T14:39:00Z">
                                  <w:rPr>
                                    <w:rFonts w:ascii="Cambria Math" w:hAnsi="Cambria Math"/>
                                    <w:i/>
                                  </w:rPr>
                                </w:ins>
                              </m:ctrlPr>
                            </m:sSupPr>
                            <m:e>
                              <m:d>
                                <m:dPr>
                                  <m:ctrlPr>
                                    <w:ins w:id="85" w:author="Freddie Zhang" w:date="2021-09-13T14:39:00Z">
                                      <w:rPr>
                                        <w:rFonts w:ascii="Cambria Math" w:hAnsi="Cambria Math"/>
                                        <w:i/>
                                      </w:rPr>
                                    </w:ins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ins w:id="86" w:author="Freddie Zhang" w:date="2021-09-13T14:39:00Z"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w:ins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ins w:id="87" w:author="Freddie Zhang" w:date="2021-09-13T14:39:00Z"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w:ins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ins w:id="88" w:author="Freddie Zhang" w:date="2021-09-13T14:39:00Z"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w:ins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ins w:id="89" w:author="Freddie Zhang" w:date="2021-09-13T14:39:00Z">
                                  <w:rPr>
                                    <w:rFonts w:ascii="Cambria Math" w:hAnsi="Cambria Math"/>
                                    <w:i/>
                                  </w:rPr>
                                </w:ins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73"/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 -</m:t>
          </m:r>
          <m:f>
            <m:fPr>
              <m:ctrlPr>
                <w:ins w:id="90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ins w:id="91" w:author="Freddie Zhang" w:date="2021-09-13T14:39:00Z">
                  <w:rPr>
                    <w:rFonts w:ascii="Cambria Math" w:hAnsi="Cambria Math"/>
                  </w:rPr>
                </w:ins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ins w:id="92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i/>
                    </w:rPr>
                    <w:sym w:font="Symbol" w:char="F070"/>
                  </m:r>
                  <m:sSup>
                    <m:sSupPr>
                      <m:ctrlPr>
                        <w:ins w:id="93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ym w:font="Symbol" w:char="F073"/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ins w:id="94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ins w:id="95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sSup>
                    <m:sSupPr>
                      <m:ctrlPr>
                        <w:ins w:id="96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ins w:id="97" w:author="Freddie Zhang" w:date="2021-09-13T14:39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ins w:id="98" w:author="Freddie Zhang" w:date="2021-09-13T14:39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ins w:id="99" w:author="Freddie Zhang" w:date="2021-09-13T14:39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ins w:id="100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3"/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67AFCF4" w14:textId="77777777" w:rsidR="008D2FA9" w:rsidRDefault="008D2FA9" w:rsidP="008D2FA9">
      <w:pPr>
        <w:spacing w:line="276" w:lineRule="auto"/>
      </w:pPr>
      <w:r>
        <w:t xml:space="preserve">And we take the partial </w:t>
      </w:r>
      <w:r w:rsidRPr="009F77A5">
        <w:t xml:space="preserve">derivative </w:t>
      </w:r>
      <w:r w:rsidRPr="004838CB">
        <w:rPr>
          <w:color w:val="202122"/>
          <w:shd w:val="clear" w:color="auto" w:fill="FFFFFF"/>
        </w:rPr>
        <w:t>with respect to the variable</w:t>
      </w:r>
      <w:r w:rsidRPr="009F77A5">
        <w:t xml:space="preserve"> </w:t>
      </w:r>
      <m:oMath>
        <m:sSub>
          <m:sSubPr>
            <m:ctrlPr>
              <w:ins w:id="101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 w:rsidRPr="009F77A5">
        <w:t>, and get:</w:t>
      </w:r>
    </w:p>
    <w:p w14:paraId="474711FA" w14:textId="77777777" w:rsidR="008D2FA9" w:rsidRDefault="003C0ABD" w:rsidP="008D2FA9">
      <w:pPr>
        <w:shd w:val="clear" w:color="auto" w:fill="FFFFFF"/>
        <w:spacing w:line="276" w:lineRule="auto"/>
      </w:pPr>
      <m:oMathPara>
        <m:oMath>
          <m:f>
            <m:fPr>
              <m:ctrlPr>
                <w:ins w:id="102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ins w:id="103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sSubSup>
                    <m:sSubSupPr>
                      <m:ctrlPr>
                        <w:ins w:id="104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ins w:id="105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ins w:id="106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ins w:id="107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sSup>
                <m:sSupPr>
                  <m:ctrlPr>
                    <w:ins w:id="108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3"/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or in other format</m:t>
          </m:r>
          <m:r>
            <w:rPr>
              <w:rFonts w:ascii="Cambria Math" w:hAnsi="Cambria Math"/>
            </w:rPr>
            <m:t xml:space="preserve">: </m:t>
          </m:r>
          <m:f>
            <m:fPr>
              <m:ctrlPr>
                <w:ins w:id="109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fPr>
            <m:num>
              <m:sSup>
                <m:sSupPr>
                  <m:ctrlPr>
                    <w:ins w:id="110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y-</m:t>
              </m:r>
              <m:sSup>
                <m:sSupPr>
                  <m:ctrlPr>
                    <w:ins w:id="111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ins w:id="112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</m:num>
            <m:den>
              <m:sSup>
                <m:sSupPr>
                  <m:ctrlPr>
                    <w:ins w:id="113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3"/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C898EE5" w14:textId="77777777" w:rsidR="008D2FA9" w:rsidRDefault="008D2FA9" w:rsidP="008D2FA9">
      <w:pPr>
        <w:shd w:val="clear" w:color="auto" w:fill="FFFFFF"/>
        <w:spacing w:line="276" w:lineRule="auto"/>
      </w:pPr>
      <w:r>
        <w:t>Then, we set it to equal to 0 and get the following</w:t>
      </w:r>
      <w:r w:rsidDel="009F77A5">
        <w:t>:</w:t>
      </w:r>
    </w:p>
    <w:p w14:paraId="143BB053" w14:textId="77777777" w:rsidR="008D2FA9" w:rsidRDefault="003C0ABD" w:rsidP="008D2FA9">
      <w:pPr>
        <w:shd w:val="clear" w:color="auto" w:fill="FFFFFF"/>
        <w:spacing w:line="276" w:lineRule="auto"/>
      </w:pPr>
      <m:oMathPara>
        <m:oMath>
          <m:f>
            <m:fPr>
              <m:ctrlPr>
                <w:ins w:id="114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fPr>
            <m:num>
              <m:sSup>
                <m:sSupPr>
                  <m:ctrlPr>
                    <w:ins w:id="115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y-</m:t>
              </m:r>
              <m:sSup>
                <m:sSupPr>
                  <m:ctrlPr>
                    <w:ins w:id="116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ins w:id="117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</m:num>
            <m:den>
              <m:sSup>
                <m:sSupPr>
                  <m:ctrlPr>
                    <w:ins w:id="118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3"/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50E81E6B" w14:textId="77777777" w:rsidR="008D2FA9" w:rsidRPr="006957F2" w:rsidRDefault="003C0ABD" w:rsidP="008D2FA9">
      <w:pPr>
        <w:spacing w:line="276" w:lineRule="auto"/>
      </w:pPr>
      <m:oMathPara>
        <m:oMath>
          <m:sSup>
            <m:sSupPr>
              <m:ctrlPr>
                <w:ins w:id="119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y-</m:t>
          </m:r>
          <m:sSup>
            <m:sSupPr>
              <m:ctrlPr>
                <w:ins w:id="120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sSub>
            <m:sSubPr>
              <m:ctrlPr>
                <w:ins w:id="121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3E3C689" w14:textId="77777777" w:rsidR="008D2FA9" w:rsidRPr="006957F2" w:rsidRDefault="003C0ABD" w:rsidP="008D2FA9">
      <w:pPr>
        <w:spacing w:line="276" w:lineRule="auto"/>
      </w:pPr>
      <m:oMathPara>
        <m:oMath>
          <m:sSup>
            <m:sSupPr>
              <m:ctrlPr>
                <w:ins w:id="122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</m:t>
          </m:r>
          <m:sSup>
            <m:sSupPr>
              <m:ctrlPr>
                <w:ins w:id="123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sSub>
            <m:sSubPr>
              <m:ctrlPr>
                <w:ins w:id="124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</m:oMath>
      </m:oMathPara>
    </w:p>
    <w:p w14:paraId="0444638B" w14:textId="77777777" w:rsidR="008D2FA9" w:rsidRPr="006957F2" w:rsidRDefault="003C0ABD" w:rsidP="008D2FA9">
      <w:pPr>
        <w:spacing w:line="276" w:lineRule="auto"/>
        <w:rPr>
          <w:b/>
          <w:bCs/>
        </w:rPr>
      </w:pPr>
      <m:oMathPara>
        <m:oMath>
          <m:sSub>
            <m:sSubPr>
              <m:ctrlPr>
                <w:ins w:id="125" w:author="Freddie Zhang" w:date="2021-09-13T14:39:00Z">
                  <w:rPr>
                    <w:rFonts w:ascii="Cambria Math" w:hAnsi="Cambria Math"/>
                    <w:b/>
                    <w:bCs/>
                    <w:i/>
                  </w:rPr>
                </w:ins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ins w:id="126" w:author="Freddie Zhang" w:date="2021-09-13T14:39:00Z">
                  <w:rPr>
                    <w:rFonts w:ascii="Cambria Math" w:hAnsi="Cambria Math"/>
                    <w:b/>
                    <w:bCs/>
                    <w:i/>
                  </w:rPr>
                </w:ins>
              </m:ctrlPr>
            </m:sSupPr>
            <m:e>
              <m:sSup>
                <m:sSupPr>
                  <m:ctrlPr>
                    <w:ins w:id="127" w:author="Freddie Zhang" w:date="2021-09-13T14:39:00Z">
                      <w:rPr>
                        <w:rFonts w:ascii="Cambria Math" w:hAnsi="Cambria Math"/>
                        <w:b/>
                        <w:bCs/>
                        <w:i/>
                      </w:rPr>
                    </w:ins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ins w:id="128" w:author="Freddie Zhang" w:date="2021-09-13T14:39:00Z"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w:ins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</m:t>
          </m:r>
        </m:oMath>
      </m:oMathPara>
    </w:p>
    <w:p w14:paraId="4EAB8304" w14:textId="77777777" w:rsidR="008D2FA9" w:rsidRDefault="008D2FA9" w:rsidP="008D2FA9">
      <w:pPr>
        <w:numPr>
          <w:ilvl w:val="0"/>
          <w:numId w:val="2"/>
        </w:numPr>
        <w:shd w:val="clear" w:color="auto" w:fill="FFFFFF"/>
        <w:spacing w:line="276" w:lineRule="auto"/>
        <w:ind w:left="360"/>
        <w:rPr>
          <w:bCs/>
        </w:rPr>
      </w:pPr>
      <w:r w:rsidRPr="00B87756">
        <w:rPr>
          <w:bCs/>
        </w:rPr>
        <w:t>#</w:t>
      </w:r>
      <w:r>
        <w:rPr>
          <w:bCs/>
        </w:rPr>
        <w:t xml:space="preserve"> 2</w:t>
      </w:r>
    </w:p>
    <w:p w14:paraId="24CE2126" w14:textId="77777777" w:rsidR="008D2FA9" w:rsidRDefault="008D2FA9" w:rsidP="008D2FA9">
      <w:pPr>
        <w:shd w:val="clear" w:color="auto" w:fill="FFFFFF"/>
        <w:spacing w:line="276" w:lineRule="auto"/>
        <w:rPr>
          <w:bCs/>
        </w:rPr>
      </w:pPr>
    </w:p>
    <w:p w14:paraId="12DA697A" w14:textId="77777777" w:rsidR="008D2FA9" w:rsidRPr="009F77A5" w:rsidRDefault="003C0ABD" w:rsidP="008D2FA9">
      <w:pPr>
        <w:spacing w:line="276" w:lineRule="auto"/>
      </w:pPr>
      <m:oMath>
        <m:sSub>
          <m:sSubPr>
            <m:ctrlPr>
              <w:ins w:id="129" w:author="Freddie Zhang" w:date="2021-09-13T14:39:00Z">
                <w:rPr>
                  <w:rFonts w:ascii="Cambria Math" w:hAnsi="Cambria Math"/>
                  <w:b/>
                  <w:bCs/>
                  <w:i/>
                </w:rPr>
              </w:ins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b>
        </m:sSub>
      </m:oMath>
      <w:r w:rsidR="008D2FA9" w:rsidRPr="0037458E">
        <w:rPr>
          <w:b/>
          <w:bCs/>
        </w:rPr>
        <w:t xml:space="preserve"> is the same as above</w:t>
      </w:r>
      <w:r w:rsidR="008D2FA9" w:rsidRPr="009F77A5">
        <w:t xml:space="preserve">. And we take the partial derivative </w:t>
      </w:r>
      <w:r w:rsidR="008D2FA9" w:rsidRPr="004838CB">
        <w:rPr>
          <w:color w:val="202122"/>
          <w:shd w:val="clear" w:color="auto" w:fill="FFFFFF"/>
        </w:rPr>
        <w:t>with respect to the variable</w:t>
      </w:r>
    </w:p>
    <w:p w14:paraId="600D2969" w14:textId="77777777" w:rsidR="008D2FA9" w:rsidRPr="009F77A5" w:rsidRDefault="008D2FA9" w:rsidP="008D2FA9">
      <w:pPr>
        <w:shd w:val="clear" w:color="auto" w:fill="FFFFFF"/>
        <w:spacing w:line="276" w:lineRule="auto"/>
      </w:pPr>
      <w:r w:rsidRPr="009F77A5">
        <w:sym w:font="Symbol" w:char="F073"/>
      </w:r>
      <w:r w:rsidRPr="009F77A5">
        <w:t>, and get:</w:t>
      </w:r>
    </w:p>
    <w:p w14:paraId="73FA94E8" w14:textId="77777777" w:rsidR="008D2FA9" w:rsidRDefault="008D2FA9" w:rsidP="008D2FA9">
      <w:pPr>
        <w:shd w:val="clear" w:color="auto" w:fill="FFFFFF"/>
        <w:spacing w:line="276" w:lineRule="auto"/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ins w:id="130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  <w:i/>
                </w:rPr>
                <w:sym w:font="Symbol" w:char="F073"/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ins w:id="131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ins w:id="132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sSup>
                    <m:sSupPr>
                      <m:ctrlPr>
                        <w:ins w:id="133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ins w:id="134" w:author="Freddie Zhang" w:date="2021-09-13T14:39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ins w:id="135" w:author="Freddie Zhang" w:date="2021-09-13T14:39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ins w:id="136" w:author="Freddie Zhang" w:date="2021-09-13T14:39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ins w:id="137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3"/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6F2F7A78" w14:textId="77777777" w:rsidR="008D2FA9" w:rsidRDefault="008D2FA9" w:rsidP="008D2FA9">
      <w:pPr>
        <w:shd w:val="clear" w:color="auto" w:fill="FFFFFF"/>
        <w:spacing w:line="276" w:lineRule="auto"/>
      </w:pPr>
      <w:r>
        <w:t>Then, we set it to equal to 0 and get the following:</w:t>
      </w:r>
    </w:p>
    <w:p w14:paraId="0B7A46E8" w14:textId="77777777" w:rsidR="008D2FA9" w:rsidRDefault="008D2FA9" w:rsidP="008D2FA9">
      <w:pPr>
        <w:shd w:val="clear" w:color="auto" w:fill="FFFFFF"/>
        <w:spacing w:line="276" w:lineRule="auto"/>
      </w:pPr>
      <m:oMathPara>
        <m:oMath>
          <m:r>
            <w:rPr>
              <w:rFonts w:ascii="Cambria Math" w:hAnsi="Cambria Math"/>
            </w:rPr>
            <m:t>0=-</m:t>
          </m:r>
          <m:f>
            <m:fPr>
              <m:ctrlPr>
                <w:ins w:id="138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  <w:i/>
                </w:rPr>
                <w:sym w:font="Symbol" w:char="F073"/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ins w:id="139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ins w:id="140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sSup>
                    <m:sSupPr>
                      <m:ctrlPr>
                        <w:ins w:id="141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ins w:id="142" w:author="Freddie Zhang" w:date="2021-09-13T14:39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ins w:id="143" w:author="Freddie Zhang" w:date="2021-09-13T14:39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ins w:id="144" w:author="Freddie Zhang" w:date="2021-09-13T14:39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ins w:id="145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3"/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6CFEE8C0" w14:textId="77777777" w:rsidR="008D2FA9" w:rsidRDefault="003C0ABD" w:rsidP="008D2FA9">
      <w:pPr>
        <w:shd w:val="clear" w:color="auto" w:fill="FFFFFF"/>
        <w:spacing w:line="276" w:lineRule="auto"/>
      </w:pPr>
      <m:oMathPara>
        <m:oMath>
          <m:f>
            <m:fPr>
              <m:ctrlPr>
                <w:ins w:id="146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  <w:i/>
                </w:rPr>
                <w:sym w:font="Symbol" w:char="F073"/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ins w:id="147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ins w:id="148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sSup>
                    <m:sSupPr>
                      <m:ctrlPr>
                        <w:ins w:id="149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ins w:id="150" w:author="Freddie Zhang" w:date="2021-09-13T14:39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ins w:id="151" w:author="Freddie Zhang" w:date="2021-09-13T14:39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ins w:id="152" w:author="Freddie Zhang" w:date="2021-09-13T14:39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ins w:id="153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3"/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0A340FFB" w14:textId="77777777" w:rsidR="008D2FA9" w:rsidRDefault="008D2FA9" w:rsidP="008D2FA9">
      <w:pPr>
        <w:shd w:val="clear" w:color="auto" w:fill="FFFFFF"/>
        <w:spacing w:line="276" w:lineRule="auto"/>
      </w:pPr>
      <m:oMathPara>
        <m:oMath>
          <m:r>
            <w:rPr>
              <w:rFonts w:ascii="Cambria Math" w:hAnsi="Cambria Math"/>
            </w:rPr>
            <m:t>n</m:t>
          </m:r>
          <m:sSup>
            <m:sSupPr>
              <m:ctrlPr>
                <w:ins w:id="154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3"/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ins w:id="155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p>
                <m:sSupPr>
                  <m:ctrlPr>
                    <w:ins w:id="156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ins w:id="157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ins w:id="158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ins w:id="159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0A55B7F9" w14:textId="77777777" w:rsidR="008D2FA9" w:rsidRPr="004838CB" w:rsidRDefault="008D2FA9" w:rsidP="008D2FA9">
      <w:pPr>
        <w:shd w:val="clear" w:color="auto" w:fill="FFFFFF"/>
        <w:spacing w:line="276" w:lineRule="auto"/>
        <w:rPr>
          <w:b/>
          <w:bCs/>
        </w:rPr>
      </w:pPr>
      <m:oMathPara>
        <m:oMath>
          <m:r>
            <m:rPr>
              <m:sty m:val="b"/>
            </m:rPr>
            <w:rPr>
              <w:rFonts w:ascii="Cambria Math" w:hAnsi="Cambria Math"/>
              <w:b/>
              <w:bCs/>
            </w:rPr>
            <w:sym w:font="Symbol" w:char="F073"/>
          </m:r>
          <m:r>
            <m:rPr>
              <m:sty m:val="bi"/>
            </m:rPr>
            <w:rPr>
              <w:rFonts w:ascii="Cambria Math" w:hAnsi="Cambria Math"/>
            </w:rPr>
            <m:t>=±</m:t>
          </m:r>
          <m:rad>
            <m:radPr>
              <m:degHide m:val="1"/>
              <m:ctrlPr>
                <w:ins w:id="160" w:author="Freddie Zhang" w:date="2021-09-13T14:39:00Z">
                  <w:rPr>
                    <w:rFonts w:ascii="Cambria Math" w:hAnsi="Cambria Math"/>
                    <w:b/>
                    <w:bCs/>
                    <w:i/>
                  </w:rPr>
                </w:ins>
              </m:ctrlPr>
            </m:radPr>
            <m:deg/>
            <m:e>
              <m:f>
                <m:fPr>
                  <m:ctrlPr>
                    <w:ins w:id="161" w:author="Freddie Zhang" w:date="2021-09-13T14:39:00Z">
                      <w:rPr>
                        <w:rFonts w:ascii="Cambria Math" w:hAnsi="Cambria Math"/>
                        <w:b/>
                        <w:bCs/>
                        <w:i/>
                      </w:rPr>
                    </w:ins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ins w:id="162" w:author="Freddie Zhang" w:date="2021-09-13T14:39:00Z"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w:ins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p>
                        <m:sSupPr>
                          <m:ctrlPr>
                            <w:ins w:id="163" w:author="Freddie Zhang" w:date="2021-09-13T14:39:00Z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w:ins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ins w:id="164" w:author="Freddie Zhang" w:date="2021-09-13T14:39:00Z"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w:ins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ins w:id="165" w:author="Freddie Zhang" w:date="2021-09-13T14:39:00Z"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w:ins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ins w:id="166" w:author="Freddie Zhang" w:date="2021-09-13T14:39:00Z"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w:ins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</m:oMath>
      </m:oMathPara>
    </w:p>
    <w:p w14:paraId="157F903E" w14:textId="77777777" w:rsidR="008D2FA9" w:rsidRDefault="008D2FA9" w:rsidP="008D2FA9">
      <w:pPr>
        <w:shd w:val="clear" w:color="auto" w:fill="FFFFFF"/>
        <w:spacing w:line="276" w:lineRule="auto"/>
      </w:pPr>
    </w:p>
    <w:p w14:paraId="59CD6A9F" w14:textId="77777777" w:rsidR="008D2FA9" w:rsidRPr="00B87756" w:rsidRDefault="008D2FA9" w:rsidP="008D2FA9">
      <w:pPr>
        <w:pStyle w:val="NormalWeb"/>
        <w:spacing w:line="276" w:lineRule="auto"/>
        <w:rPr>
          <w:sz w:val="28"/>
          <w:szCs w:val="28"/>
          <w:shd w:val="clear" w:color="auto" w:fill="F3F3F3"/>
        </w:rPr>
      </w:pPr>
      <w:r w:rsidRPr="00B87756">
        <w:rPr>
          <w:b/>
          <w:sz w:val="28"/>
          <w:szCs w:val="28"/>
        </w:rPr>
        <w:lastRenderedPageBreak/>
        <w:t>[</w:t>
      </w:r>
      <w:r w:rsidRPr="00B87756">
        <w:rPr>
          <w:b/>
          <w:bCs/>
          <w:sz w:val="28"/>
          <w:szCs w:val="28"/>
        </w:rPr>
        <w:t xml:space="preserve">Problem </w:t>
      </w:r>
      <w:r>
        <w:rPr>
          <w:b/>
          <w:bCs/>
          <w:sz w:val="28"/>
          <w:szCs w:val="28"/>
        </w:rPr>
        <w:t>3</w:t>
      </w:r>
      <w:r w:rsidRPr="00B87756">
        <w:rPr>
          <w:b/>
          <w:sz w:val="28"/>
          <w:szCs w:val="28"/>
        </w:rPr>
        <w:t>]</w:t>
      </w:r>
      <w:r w:rsidRPr="00B87756">
        <w:rPr>
          <w:sz w:val="28"/>
          <w:szCs w:val="28"/>
        </w:rPr>
        <w:t xml:space="preserve"> </w:t>
      </w:r>
    </w:p>
    <w:p w14:paraId="38803645" w14:textId="77777777" w:rsidR="008D2FA9" w:rsidRDefault="008D2FA9" w:rsidP="008D2FA9">
      <w:pPr>
        <w:spacing w:line="276" w:lineRule="auto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>
        <w:rPr>
          <w:b/>
          <w:bCs/>
          <w:i/>
          <w:iCs/>
          <w:sz w:val="25"/>
          <w:szCs w:val="25"/>
        </w:rPr>
        <w:t>3</w:t>
      </w:r>
      <w:r w:rsidRPr="00F853D3">
        <w:rPr>
          <w:b/>
          <w:bCs/>
          <w:i/>
          <w:iCs/>
          <w:sz w:val="25"/>
          <w:szCs w:val="25"/>
        </w:rPr>
        <w:t>.1</w:t>
      </w:r>
      <w:r w:rsidRPr="00F853D3">
        <w:rPr>
          <w:b/>
          <w:bCs/>
          <w:sz w:val="25"/>
          <w:szCs w:val="25"/>
        </w:rPr>
        <w:t xml:space="preserve">) </w:t>
      </w:r>
    </w:p>
    <w:p w14:paraId="29AECD1C" w14:textId="77777777" w:rsidR="008D2FA9" w:rsidRPr="004D5E22" w:rsidRDefault="003C0ABD" w:rsidP="008D2FA9">
      <w:pPr>
        <w:spacing w:line="276" w:lineRule="auto"/>
        <w:jc w:val="center"/>
      </w:pPr>
      <m:oMath>
        <m:sSubSup>
          <m:sSubSupPr>
            <m:ctrlPr>
              <w:ins w:id="167" w:author="Freddie Zhang" w:date="2021-09-13T14:39:00Z">
                <w:rPr>
                  <w:rFonts w:ascii="Cambria Math" w:hAnsi="Cambria Math"/>
                  <w:i/>
                </w:rPr>
              </w:ins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ins w:id="168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r>
          <w:rPr>
            <w:rFonts w:ascii="Cambria Math" w:hAnsi="Cambria Math"/>
          </w:rPr>
          <m:t>≥</m:t>
        </m:r>
      </m:oMath>
      <w:r w:rsidR="008D2FA9" w:rsidRPr="004D5E22">
        <w:t xml:space="preserve">  </w:t>
      </w:r>
      <m:oMath>
        <m:sSubSup>
          <m:sSubSupPr>
            <m:ctrlPr>
              <w:ins w:id="169" w:author="Freddie Zhang" w:date="2021-09-13T14:39:00Z">
                <w:rPr>
                  <w:rFonts w:ascii="Cambria Math" w:hAnsi="Cambria Math"/>
                  <w:i/>
                </w:rPr>
              </w:ins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ins w:id="170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i/>
          </w:rPr>
          <w:sym w:font="Symbol" w:char="F067"/>
        </m:r>
      </m:oMath>
    </w:p>
    <w:p w14:paraId="31FF6F0F" w14:textId="77777777" w:rsidR="008D2FA9" w:rsidRPr="00B87756" w:rsidRDefault="003C0ABD" w:rsidP="008D2FA9">
      <w:pPr>
        <w:spacing w:line="276" w:lineRule="auto"/>
        <w:jc w:val="center"/>
      </w:pPr>
      <m:oMath>
        <m:sSup>
          <m:sSupPr>
            <m:ctrlPr>
              <w:ins w:id="171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ins w:id="172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ins w:id="173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ins w:id="174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ins w:id="175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r>
          <w:rPr>
            <w:rFonts w:ascii="Cambria Math" w:hAnsi="Cambria Math"/>
          </w:rPr>
          <m:t>≥</m:t>
        </m:r>
      </m:oMath>
      <w:r w:rsidR="008D2FA9" w:rsidRPr="00B87756">
        <w:t xml:space="preserve">  </w:t>
      </w:r>
      <m:oMath>
        <m:sSubSup>
          <m:sSubSupPr>
            <m:ctrlPr>
              <w:ins w:id="176" w:author="Freddie Zhang" w:date="2021-09-13T14:39:00Z">
                <w:rPr>
                  <w:rFonts w:ascii="Cambria Math" w:hAnsi="Cambria Math"/>
                  <w:i/>
                </w:rPr>
              </w:ins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ins w:id="177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i/>
          </w:rPr>
          <w:sym w:font="Symbol" w:char="F067"/>
        </m:r>
      </m:oMath>
    </w:p>
    <w:p w14:paraId="2F545BA8" w14:textId="77777777" w:rsidR="008D2FA9" w:rsidRPr="00B87756" w:rsidRDefault="003C0ABD" w:rsidP="008D2FA9">
      <w:pPr>
        <w:spacing w:line="276" w:lineRule="auto"/>
        <w:jc w:val="center"/>
      </w:pPr>
      <m:oMath>
        <m:sSubSup>
          <m:sSubSupPr>
            <m:ctrlPr>
              <w:ins w:id="178" w:author="Freddie Zhang" w:date="2021-09-13T14:39:00Z">
                <w:rPr>
                  <w:rFonts w:ascii="Cambria Math" w:hAnsi="Cambria Math"/>
                  <w:i/>
                </w:rPr>
              </w:ins>
            </m:ctrlPr>
          </m:sSubSupPr>
          <m:e>
            <m:r>
              <w:rPr>
                <w:rFonts w:ascii="Cambria Math" w:hAnsi="Cambria Math"/>
              </w:rPr>
              <m:t>(w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+</m:t>
        </m:r>
        <m:sSup>
          <m:sSupPr>
            <m:ctrlPr>
              <w:ins w:id="179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ins w:id="180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ins w:id="181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)</m:t>
        </m:r>
        <m:sSub>
          <m:sSubPr>
            <m:ctrlPr>
              <w:ins w:id="182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r>
          <w:rPr>
            <w:rFonts w:ascii="Cambria Math" w:hAnsi="Cambria Math"/>
          </w:rPr>
          <m:t>≥</m:t>
        </m:r>
      </m:oMath>
      <w:r w:rsidR="008D2FA9" w:rsidRPr="00B87756">
        <w:t xml:space="preserve">  </w:t>
      </w:r>
      <m:oMath>
        <m:sSubSup>
          <m:sSubSupPr>
            <m:ctrlPr>
              <w:ins w:id="183" w:author="Freddie Zhang" w:date="2021-09-13T14:39:00Z">
                <w:rPr>
                  <w:rFonts w:ascii="Cambria Math" w:hAnsi="Cambria Math"/>
                  <w:i/>
                </w:rPr>
              </w:ins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ins w:id="184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i/>
          </w:rPr>
          <w:sym w:font="Symbol" w:char="F067"/>
        </m:r>
      </m:oMath>
    </w:p>
    <w:p w14:paraId="524D0144" w14:textId="77777777" w:rsidR="008D2FA9" w:rsidRPr="00B87756" w:rsidRDefault="003C0ABD" w:rsidP="008D2FA9">
      <w:pPr>
        <w:spacing w:line="276" w:lineRule="auto"/>
        <w:jc w:val="center"/>
      </w:pPr>
      <m:oMath>
        <m:sSubSup>
          <m:sSubSupPr>
            <m:ctrlPr>
              <w:ins w:id="185" w:author="Freddie Zhang" w:date="2021-09-13T14:39:00Z">
                <w:rPr>
                  <w:rFonts w:ascii="Cambria Math" w:hAnsi="Cambria Math"/>
                  <w:i/>
                </w:rPr>
              </w:ins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ins w:id="186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ins w:id="187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ins w:id="188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ins w:id="189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ins w:id="190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r>
          <w:rPr>
            <w:rFonts w:ascii="Cambria Math" w:hAnsi="Cambria Math"/>
          </w:rPr>
          <m:t>≥</m:t>
        </m:r>
      </m:oMath>
      <w:r w:rsidR="008D2FA9" w:rsidRPr="00B87756">
        <w:t xml:space="preserve">  </w:t>
      </w:r>
      <m:oMath>
        <m:sSubSup>
          <m:sSubSupPr>
            <m:ctrlPr>
              <w:ins w:id="191" w:author="Freddie Zhang" w:date="2021-09-13T14:39:00Z">
                <w:rPr>
                  <w:rFonts w:ascii="Cambria Math" w:hAnsi="Cambria Math"/>
                  <w:i/>
                </w:rPr>
              </w:ins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ins w:id="192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i/>
          </w:rPr>
          <w:sym w:font="Symbol" w:char="F067"/>
        </m:r>
      </m:oMath>
    </w:p>
    <w:p w14:paraId="6F36613F" w14:textId="77777777" w:rsidR="008D2FA9" w:rsidRPr="00A72AC3" w:rsidRDefault="003C0ABD" w:rsidP="008D2FA9">
      <w:pPr>
        <w:spacing w:line="276" w:lineRule="auto"/>
        <w:jc w:val="center"/>
        <w:rPr>
          <w:b/>
          <w:bCs/>
          <w:sz w:val="25"/>
          <w:szCs w:val="25"/>
        </w:rPr>
      </w:pPr>
      <m:oMath>
        <m:sSup>
          <m:sSupPr>
            <m:ctrlPr>
              <w:ins w:id="193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d>
              <m:dPr>
                <m:ctrlPr>
                  <w:ins w:id="194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sSub>
                  <m:sSubPr>
                    <m:ctrlPr>
                      <w:ins w:id="195" w:author="Freddie Zhang" w:date="2021-09-13T14:39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ins w:id="196" w:author="Freddie Zhang" w:date="2021-09-13T14:39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ins w:id="197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r>
          <w:rPr>
            <w:rFonts w:ascii="Cambria Math" w:hAnsi="Cambria Math"/>
          </w:rPr>
          <m:t>≥</m:t>
        </m:r>
      </m:oMath>
      <w:r w:rsidR="008D2FA9" w:rsidRPr="00B87756">
        <w:t xml:space="preserve">  </w:t>
      </w:r>
      <m:oMath>
        <m:r>
          <w:rPr>
            <w:rFonts w:ascii="Cambria Math" w:hAnsi="Cambria Math"/>
            <w:i/>
          </w:rPr>
          <w:sym w:font="Symbol" w:char="F067"/>
        </m:r>
      </m:oMath>
    </w:p>
    <w:p w14:paraId="143D9C09" w14:textId="77777777" w:rsidR="008D2FA9" w:rsidRDefault="003C0ABD" w:rsidP="008D2FA9">
      <w:pPr>
        <w:spacing w:line="276" w:lineRule="auto"/>
        <w:jc w:val="center"/>
      </w:pPr>
      <m:oMath>
        <m:sSup>
          <m:sSupPr>
            <m:ctrlPr>
              <w:ins w:id="198" w:author="Freddie Zhang" w:date="2021-09-13T14:39:00Z">
                <w:rPr>
                  <w:rFonts w:ascii="Cambria Math" w:hAnsi="Cambria Math"/>
                </w:rPr>
              </w:ins>
            </m:ctrlPr>
          </m:sSupPr>
          <m:e>
            <m:sSub>
              <m:sSubPr>
                <m:ctrlPr>
                  <w:ins w:id="199" w:author="Freddie Zhang" w:date="2021-09-13T14:39:00Z">
                    <w:rPr>
                      <w:rFonts w:ascii="Cambria Math" w:hAnsi="Cambria Math"/>
                    </w:rPr>
                  </w:ins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ins w:id="200" w:author="Freddie Zhang" w:date="2021-09-13T14:39:00Z">
                    <w:rPr>
                      <w:rFonts w:ascii="Cambria Math" w:hAnsi="Cambria Math"/>
                    </w:rPr>
                  </w:ins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opt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ins w:id="201" w:author="Freddie Zhang" w:date="2021-09-13T14:39:00Z">
                <w:rPr>
                  <w:rFonts w:ascii="Cambria Math" w:hAnsi="Cambria Math"/>
                </w:rPr>
              </w:ins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≥</m:t>
        </m:r>
      </m:oMath>
      <w:r w:rsidR="008D2FA9" w:rsidRPr="00B87756">
        <w:t xml:space="preserve">  </w:t>
      </w:r>
      <m:oMath>
        <m:r>
          <w:rPr>
            <w:rFonts w:ascii="Cambria Math" w:hAnsi="Cambria Math"/>
            <w:i/>
            <w:iCs/>
          </w:rPr>
          <w:sym w:font="Symbol" w:char="F067"/>
        </m:r>
      </m:oMath>
    </w:p>
    <w:p w14:paraId="1A97B959" w14:textId="77777777" w:rsidR="008D2FA9" w:rsidRPr="0000400D" w:rsidRDefault="008D2FA9" w:rsidP="008D2FA9">
      <w:pPr>
        <w:pStyle w:val="NormalWeb"/>
        <w:spacing w:line="276" w:lineRule="auto"/>
        <w:rPr>
          <w:b/>
          <w:bCs/>
        </w:rPr>
      </w:pPr>
      <w:r w:rsidRPr="0000400D">
        <w:t xml:space="preserve">based on the definition of </w:t>
      </w:r>
      <m:oMath>
        <m:sSub>
          <m:sSubPr>
            <m:ctrlPr>
              <w:ins w:id="202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</m:oMath>
      <w:r w:rsidRPr="0000400D">
        <w:t xml:space="preserve">, we had proven if the algorithm makes a mistake, the update rule moves the weight </w:t>
      </w:r>
      <w:r w:rsidRPr="0000400D">
        <w:rPr>
          <w:i/>
          <w:iCs/>
        </w:rPr>
        <w:t>w</w:t>
      </w:r>
      <w:r w:rsidRPr="0000400D">
        <w:rPr>
          <w:i/>
          <w:iCs/>
          <w:position w:val="-4"/>
        </w:rPr>
        <w:t xml:space="preserve"> </w:t>
      </w:r>
      <w:r w:rsidRPr="0000400D">
        <w:t xml:space="preserve">towards the direction of the optimal weights </w:t>
      </w:r>
      <m:oMath>
        <m:sSub>
          <m:sSubPr>
            <m:ctrlPr>
              <w:ins w:id="203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</m:oMath>
      <w:r w:rsidRPr="0000400D">
        <w:rPr>
          <w:i/>
          <w:iCs/>
          <w:position w:val="-2"/>
        </w:rPr>
        <w:t>.</w:t>
      </w:r>
    </w:p>
    <w:p w14:paraId="49AE4806" w14:textId="77777777" w:rsidR="008D2FA9" w:rsidRDefault="008D2FA9" w:rsidP="008D2FA9">
      <w:pPr>
        <w:spacing w:line="276" w:lineRule="auto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>
        <w:rPr>
          <w:b/>
          <w:bCs/>
          <w:i/>
          <w:iCs/>
          <w:sz w:val="25"/>
          <w:szCs w:val="25"/>
        </w:rPr>
        <w:t>3</w:t>
      </w:r>
      <w:r w:rsidRPr="00F853D3">
        <w:rPr>
          <w:b/>
          <w:bCs/>
          <w:i/>
          <w:iCs/>
          <w:sz w:val="25"/>
          <w:szCs w:val="25"/>
        </w:rPr>
        <w:t>.</w:t>
      </w:r>
      <w:r>
        <w:rPr>
          <w:b/>
          <w:bCs/>
          <w:i/>
          <w:iCs/>
          <w:sz w:val="25"/>
          <w:szCs w:val="25"/>
        </w:rPr>
        <w:t>2</w:t>
      </w:r>
      <w:r w:rsidRPr="00F853D3">
        <w:rPr>
          <w:b/>
          <w:bCs/>
          <w:sz w:val="25"/>
          <w:szCs w:val="25"/>
        </w:rPr>
        <w:t xml:space="preserve">) </w:t>
      </w:r>
    </w:p>
    <w:p w14:paraId="3E0DECF7" w14:textId="77777777" w:rsidR="008D2FA9" w:rsidRPr="007D589B" w:rsidRDefault="003C0ABD" w:rsidP="008D2FA9">
      <w:pPr>
        <w:spacing w:line="276" w:lineRule="auto"/>
        <w:jc w:val="center"/>
      </w:pPr>
      <m:oMathPara>
        <m:oMath>
          <m:sSup>
            <m:sSupPr>
              <m:ctrlPr>
                <w:ins w:id="204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pPr>
            <m:e>
              <m:d>
                <m:dPr>
                  <m:begChr m:val="‖"/>
                  <m:endChr m:val="‖"/>
                  <m:ctrlPr>
                    <w:ins w:id="205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sSub>
                    <m:sSubPr>
                      <m:ctrlPr>
                        <w:ins w:id="206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ins w:id="207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ins w:id="208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ins w:id="209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pPr>
            <m:e>
              <m:d>
                <m:dPr>
                  <m:ctrlPr>
                    <w:ins w:id="210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sSub>
                    <m:sSubPr>
                      <m:ctrlPr>
                        <w:ins w:id="211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ins w:id="212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ins w:id="213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ins w:id="214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dPr>
            <m:e>
              <m:sSub>
                <m:sSubPr>
                  <m:ctrlPr>
                    <w:ins w:id="215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ins w:id="216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ins w:id="217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374890F4" w14:textId="77777777" w:rsidR="008D2FA9" w:rsidRPr="00C57C6E" w:rsidRDefault="008D2FA9" w:rsidP="008D2FA9">
      <w:pPr>
        <w:spacing w:line="276" w:lineRule="auto"/>
        <w:jc w:val="center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ins w:id="218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dPr>
            <m:e>
              <m:sSubSup>
                <m:sSubSupPr>
                  <m:ctrlPr>
                    <w:ins w:id="219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ins w:id="220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sSupPr>
                <m:e>
                  <m:d>
                    <m:dPr>
                      <m:ctrlPr>
                        <w:ins w:id="221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dPr>
                    <m:e>
                      <m:sSub>
                        <m:sSubPr>
                          <m:ctrlPr>
                            <w:ins w:id="222" w:author="Freddie Zhang" w:date="2021-09-13T14:39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ins w:id="223" w:author="Freddie Zhang" w:date="2021-09-13T14:39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d>
            <m:dPr>
              <m:ctrlPr>
                <w:ins w:id="224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dPr>
            <m:e>
              <m:sSub>
                <m:sSubPr>
                  <m:ctrlPr>
                    <w:ins w:id="225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ins w:id="226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ins w:id="227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ins w:id="228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ins w:id="229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ins w:id="230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pPr>
            <m:e>
              <m:d>
                <m:dPr>
                  <m:ctrlPr>
                    <w:ins w:id="231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sSub>
                    <m:sSubPr>
                      <m:ctrlPr>
                        <w:ins w:id="232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ins w:id="233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ins w:id="234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ins w:id="235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ins w:id="236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ins w:id="237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ins w:id="238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pPr>
            <m:e>
              <m:d>
                <m:dPr>
                  <m:ctrlPr>
                    <w:ins w:id="239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sSub>
                    <m:sSubPr>
                      <m:ctrlPr>
                        <w:ins w:id="240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ins w:id="241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ins w:id="242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ins w:id="243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5EDB695" w14:textId="77777777" w:rsidR="008D2FA9" w:rsidRPr="00B87756" w:rsidRDefault="008D2FA9" w:rsidP="008D2FA9">
      <w:pPr>
        <w:spacing w:line="276" w:lineRule="auto"/>
        <w:jc w:val="center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ins w:id="244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pPr>
            <m:e>
              <m:d>
                <m:dPr>
                  <m:begChr m:val="‖"/>
                  <m:endChr m:val="‖"/>
                  <m:ctrlPr>
                    <w:ins w:id="245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sSub>
                    <m:sSubPr>
                      <m:ctrlPr>
                        <w:ins w:id="246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ins w:id="247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pPr>
            <m:e>
              <m:d>
                <m:dPr>
                  <m:ctrlPr>
                    <w:ins w:id="248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sSub>
                    <m:sSubPr>
                      <m:ctrlPr>
                        <w:ins w:id="249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ins w:id="250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ins w:id="251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ins w:id="252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ins w:id="253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ins w:id="254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ins w:id="255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pPr>
            <m:e>
              <m:d>
                <m:dPr>
                  <m:ctrlPr>
                    <w:ins w:id="256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sSub>
                    <m:sSubPr>
                      <m:ctrlPr>
                        <w:ins w:id="257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ins w:id="258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ins w:id="259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ins w:id="260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B825915" w14:textId="77777777" w:rsidR="008D2FA9" w:rsidRDefault="008D2FA9" w:rsidP="008D2FA9">
      <w:pPr>
        <w:pStyle w:val="NormalWeb"/>
        <w:spacing w:line="276" w:lineRule="auto"/>
      </w:pPr>
      <w:r>
        <w:t xml:space="preserve">Next, we need to cancel </w:t>
      </w:r>
      <m:oMath>
        <m:sSup>
          <m:sSupPr>
            <m:ctrlPr>
              <w:ins w:id="261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d>
              <m:dPr>
                <m:begChr m:val="‖"/>
                <m:endChr m:val="‖"/>
                <m:ctrlPr>
                  <w:ins w:id="262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sSub>
                  <m:sSubPr>
                    <m:ctrlPr>
                      <w:ins w:id="263" w:author="Freddie Zhang" w:date="2021-09-13T14:39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from both sides of the inequation and try to prove:</w:t>
      </w:r>
    </w:p>
    <w:p w14:paraId="12A04449" w14:textId="77777777" w:rsidR="008D2FA9" w:rsidRPr="00C57C6E" w:rsidRDefault="003C0ABD" w:rsidP="008D2FA9">
      <w:pPr>
        <w:pStyle w:val="NormalWeb"/>
        <w:spacing w:line="276" w:lineRule="auto"/>
      </w:pPr>
      <m:oMathPara>
        <m:oMath>
          <m:sSup>
            <m:sSupPr>
              <m:ctrlPr>
                <w:ins w:id="264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pPr>
            <m:e>
              <m:d>
                <m:dPr>
                  <m:ctrlPr>
                    <w:ins w:id="265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sSub>
                    <m:sSubPr>
                      <m:ctrlPr>
                        <w:ins w:id="266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ins w:id="267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ins w:id="268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ins w:id="269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ins w:id="270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ins w:id="271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ins w:id="272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pPr>
            <m:e>
              <m:d>
                <m:dPr>
                  <m:ctrlPr>
                    <w:ins w:id="273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sSub>
                    <m:sSubPr>
                      <m:ctrlPr>
                        <w:ins w:id="274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ins w:id="275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ins w:id="276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ins w:id="277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≤1</m:t>
          </m:r>
        </m:oMath>
      </m:oMathPara>
    </w:p>
    <w:p w14:paraId="29686D34" w14:textId="77777777" w:rsidR="008D2FA9" w:rsidRDefault="008D2FA9" w:rsidP="008D2FA9">
      <w:pPr>
        <w:pStyle w:val="NormalWeb"/>
        <w:spacing w:line="276" w:lineRule="auto"/>
      </w:pPr>
      <w:r>
        <w:t>So, we do the following:</w:t>
      </w:r>
    </w:p>
    <w:p w14:paraId="26321EB6" w14:textId="77777777" w:rsidR="008D2FA9" w:rsidRPr="0000400D" w:rsidRDefault="003C0ABD" w:rsidP="008D2FA9">
      <w:pPr>
        <w:pStyle w:val="NormalWeb"/>
        <w:spacing w:line="276" w:lineRule="auto"/>
        <w:rPr>
          <w:b/>
          <w:bCs/>
        </w:rPr>
      </w:pPr>
      <m:oMathPara>
        <m:oMath>
          <m:sSup>
            <m:sSupPr>
              <m:ctrlPr>
                <w:ins w:id="278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pPr>
            <m:e>
              <m:d>
                <m:dPr>
                  <m:ctrlPr>
                    <w:ins w:id="279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sSub>
                    <m:sSubPr>
                      <m:ctrlPr>
                        <w:ins w:id="280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ins w:id="281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ins w:id="282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ins w:id="283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ins w:id="284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ins w:id="285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ins w:id="286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pPr>
            <m:e>
              <m:d>
                <m:dPr>
                  <m:ctrlPr>
                    <w:ins w:id="287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sSub>
                    <m:sSubPr>
                      <m:ctrlPr>
                        <w:ins w:id="288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ins w:id="289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ins w:id="290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ins w:id="291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ins w:id="292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pPr>
            <m:e>
              <m:d>
                <m:dPr>
                  <m:ctrlPr>
                    <w:ins w:id="293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sSub>
                    <m:sSubPr>
                      <m:ctrlPr>
                        <w:ins w:id="294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ins w:id="295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ins w:id="296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dPr>
            <m:e>
              <m:sSub>
                <m:sSubPr>
                  <m:ctrlPr>
                    <w:ins w:id="297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ins w:id="298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ins w:id="299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ins w:id="300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ins w:id="301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ins w:id="302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BD0F625" w14:textId="77777777" w:rsidR="008D2FA9" w:rsidRDefault="008D2FA9" w:rsidP="008D2FA9">
      <w:pPr>
        <w:spacing w:line="276" w:lineRule="auto"/>
        <w:jc w:val="center"/>
      </w:pPr>
      <m:oMath>
        <m:r>
          <w:rPr>
            <w:rFonts w:ascii="Cambria Math" w:hAnsi="Cambria Math"/>
          </w:rPr>
          <m:t>=</m:t>
        </m:r>
        <m:sSup>
          <m:sSupPr>
            <m:ctrlPr>
              <w:ins w:id="303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d>
              <m:dPr>
                <m:ctrlPr>
                  <w:ins w:id="304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sSub>
                  <m:sSubPr>
                    <m:ctrlPr>
                      <w:ins w:id="305" w:author="Freddie Zhang" w:date="2021-09-13T14:39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ins w:id="306" w:author="Freddie Zhang" w:date="2021-09-13T14:39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ins w:id="307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ins w:id="308" w:author="Freddie Zhang" w:date="2021-09-13T14:39:00Z">
                <w:rPr>
                  <w:rFonts w:ascii="Cambria Math" w:hAnsi="Cambria Math"/>
                  <w:i/>
                </w:rPr>
              </w:ins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ins w:id="309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ins w:id="310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 and we can c</w:t>
      </w:r>
      <w:r w:rsidRPr="00C57C6E">
        <w:t>ommutat</w:t>
      </w:r>
      <w:r>
        <w:t xml:space="preserve">e </w:t>
      </w:r>
      <m:oMath>
        <m:sSubSup>
          <m:sSubSupPr>
            <m:ctrlPr>
              <w:ins w:id="311" w:author="Freddie Zhang" w:date="2021-09-13T14:39:00Z">
                <w:rPr>
                  <w:rFonts w:ascii="Cambria Math" w:hAnsi="Cambria Math"/>
                  <w:i/>
                </w:rPr>
              </w:ins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ins w:id="312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ins w:id="313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to </w:t>
      </w:r>
      <m:oMath>
        <m:sSub>
          <m:sSubPr>
            <m:ctrlPr>
              <w:ins w:id="314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ins w:id="315" w:author="Freddie Zhang" w:date="2021-09-13T14:39:00Z">
                <w:rPr>
                  <w:rFonts w:ascii="Cambria Math" w:hAnsi="Cambria Math"/>
                  <w:i/>
                </w:rPr>
              </w:ins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ins w:id="316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14:paraId="4A7FD4F7" w14:textId="77777777" w:rsidR="008D2FA9" w:rsidRDefault="008D2FA9" w:rsidP="008D2FA9">
      <w:pPr>
        <w:pStyle w:val="NormalWeb"/>
        <w:spacing w:line="276" w:lineRule="auto"/>
      </w:pPr>
      <w:r>
        <w:t xml:space="preserve">But </w:t>
      </w:r>
      <m:oMath>
        <m:sSub>
          <m:sSubPr>
            <m:ctrlPr>
              <w:ins w:id="317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≠sign(</m:t>
        </m:r>
        <m:sSubSup>
          <m:sSubSupPr>
            <m:ctrlPr>
              <w:ins w:id="318" w:author="Freddie Zhang" w:date="2021-09-13T14:39:00Z">
                <w:rPr>
                  <w:rFonts w:ascii="Cambria Math" w:hAnsi="Cambria Math"/>
                  <w:i/>
                </w:rPr>
              </w:ins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ins w:id="319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so </w:t>
      </w:r>
      <m:oMath>
        <m:sSub>
          <m:sSubPr>
            <m:ctrlPr>
              <w:ins w:id="320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ins w:id="321" w:author="Freddie Zhang" w:date="2021-09-13T14:39:00Z">
                <w:rPr>
                  <w:rFonts w:ascii="Cambria Math" w:hAnsi="Cambria Math"/>
                  <w:i/>
                </w:rPr>
              </w:ins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ins w:id="322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≤0</m:t>
        </m:r>
      </m:oMath>
      <w:r>
        <w:t xml:space="preserve">. Therefore, we can remove it from the inequation and try to prove: </w:t>
      </w:r>
    </w:p>
    <w:p w14:paraId="2519D462" w14:textId="77777777" w:rsidR="008D2FA9" w:rsidRDefault="003C0ABD" w:rsidP="008D2FA9">
      <w:pPr>
        <w:pStyle w:val="NormalWeb"/>
        <w:spacing w:line="276" w:lineRule="auto"/>
      </w:pPr>
      <m:oMathPara>
        <m:oMath>
          <m:sSup>
            <m:sSupPr>
              <m:ctrlPr>
                <w:ins w:id="323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pPr>
            <m:e>
              <m:d>
                <m:dPr>
                  <m:ctrlPr>
                    <w:ins w:id="324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sSub>
                    <m:sSubPr>
                      <m:ctrlPr>
                        <w:ins w:id="325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ins w:id="326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ins w:id="327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≤1</m:t>
          </m:r>
        </m:oMath>
      </m:oMathPara>
    </w:p>
    <w:p w14:paraId="6AF58678" w14:textId="77777777" w:rsidR="008D2FA9" w:rsidRDefault="008D2FA9" w:rsidP="008D2FA9">
      <w:pPr>
        <w:pStyle w:val="NormalWeb"/>
        <w:spacing w:line="276" w:lineRule="auto"/>
      </w:pPr>
      <w:r>
        <w:t>So, we do the following:</w:t>
      </w:r>
    </w:p>
    <w:p w14:paraId="6834A5BF" w14:textId="77777777" w:rsidR="008D2FA9" w:rsidRDefault="003C0ABD" w:rsidP="008D2FA9">
      <w:pPr>
        <w:spacing w:line="276" w:lineRule="auto"/>
        <w:jc w:val="center"/>
      </w:pPr>
      <m:oMath>
        <m:sSup>
          <m:sSupPr>
            <m:ctrlPr>
              <w:ins w:id="328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d>
              <m:dPr>
                <m:ctrlPr>
                  <w:ins w:id="329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sSub>
                  <m:sSubPr>
                    <m:ctrlPr>
                      <w:ins w:id="330" w:author="Freddie Zhang" w:date="2021-09-13T14:39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ins w:id="331" w:author="Freddie Zhang" w:date="2021-09-13T14:39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ins w:id="332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ins w:id="333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d>
              <m:dPr>
                <m:ctrlPr>
                  <w:ins w:id="334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sSub>
                  <m:sSubPr>
                    <m:ctrlPr>
                      <w:ins w:id="335" w:author="Freddie Zhang" w:date="2021-09-13T14:39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ins w:id="336" w:author="Freddie Zhang" w:date="2021-09-13T14:39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ins w:id="337" w:author="Freddie Zhang" w:date="2021-09-13T14:39:00Z">
                <w:rPr>
                  <w:rFonts w:ascii="Cambria Math" w:hAnsi="Cambria Math"/>
                  <w:i/>
                </w:rPr>
              </w:ins>
            </m:ctrlPr>
          </m:dPr>
          <m:e>
            <m:sSub>
              <m:sSubPr>
                <m:ctrlPr>
                  <w:ins w:id="338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ins w:id="339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ins w:id="340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ins w:id="341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sSup>
              <m:sSupPr>
                <m:ctrlPr>
                  <w:ins w:id="342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sSupPr>
              <m:e>
                <m:d>
                  <m:dPr>
                    <m:ctrlPr>
                      <w:ins w:id="343" w:author="Freddie Zhang" w:date="2021-09-13T14:39:00Z">
                        <w:rPr>
                          <w:rFonts w:ascii="Cambria Math" w:hAnsi="Cambria Math"/>
                          <w:i/>
                        </w:rPr>
                      </w:ins>
                    </m:ctrlPr>
                  </m:dPr>
                  <m:e>
                    <m:sSub>
                      <m:sSubPr>
                        <m:ctrlPr>
                          <w:ins w:id="344" w:author="Freddie Zhang" w:date="2021-09-13T14:39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ins w:id="345" w:author="Freddie Zhang" w:date="2021-09-13T14:39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ins w:id="346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ins w:id="347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sSub>
                  <m:sSubPr>
                    <m:ctrlPr>
                      <w:ins w:id="348" w:author="Freddie Zhang" w:date="2021-09-13T14:39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ins w:id="349" w:author="Freddie Zhang" w:date="2021-09-13T14:39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ins w:id="350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ins w:id="351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D2FA9">
        <w:t>, and we can c</w:t>
      </w:r>
      <w:r w:rsidR="008D2FA9" w:rsidRPr="00C57C6E">
        <w:t>ommutat</w:t>
      </w:r>
      <w:r w:rsidR="008D2FA9">
        <w:t xml:space="preserve">e </w:t>
      </w:r>
      <m:oMath>
        <m:sSup>
          <m:sSupPr>
            <m:ctrlPr>
              <w:ins w:id="352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d>
              <m:dPr>
                <m:ctrlPr>
                  <w:ins w:id="353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sSub>
                  <m:sSubPr>
                    <m:ctrlPr>
                      <w:ins w:id="354" w:author="Freddie Zhang" w:date="2021-09-13T14:39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ins w:id="355" w:author="Freddie Zhang" w:date="2021-09-13T14:39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ins w:id="356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D2FA9">
        <w:t xml:space="preserve"> to </w:t>
      </w:r>
      <m:oMath>
        <m:sSub>
          <m:sSubPr>
            <m:ctrlPr>
              <w:ins w:id="357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ins w:id="358" w:author="Freddie Zhang" w:date="2021-09-13T14:39:00Z">
                <w:rPr>
                  <w:rFonts w:ascii="Cambria Math" w:hAnsi="Cambria Math"/>
                  <w:i/>
                </w:rPr>
              </w:ins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ins w:id="359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D2FA9">
        <w:t xml:space="preserve">. </w:t>
      </w:r>
    </w:p>
    <w:p w14:paraId="46C78FD7" w14:textId="77777777" w:rsidR="008D2FA9" w:rsidRDefault="008D2FA9" w:rsidP="008D2FA9">
      <w:pPr>
        <w:pStyle w:val="NormalWeb"/>
        <w:spacing w:line="276" w:lineRule="auto"/>
      </w:pPr>
      <w:r>
        <w:t xml:space="preserve">For the same reason above, we can remove it from the inequation and try to prove: </w:t>
      </w:r>
    </w:p>
    <w:p w14:paraId="70E603D1" w14:textId="77777777" w:rsidR="008D2FA9" w:rsidRDefault="003C0ABD" w:rsidP="008D2FA9">
      <w:pPr>
        <w:pStyle w:val="NormalWeb"/>
        <w:spacing w:line="276" w:lineRule="auto"/>
      </w:pPr>
      <m:oMathPara>
        <m:oMath>
          <m:sSup>
            <m:sSupPr>
              <m:ctrlPr>
                <w:ins w:id="360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pPr>
            <m:e>
              <m:d>
                <m:dPr>
                  <m:ctrlPr>
                    <w:ins w:id="361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sSub>
                    <m:sSubPr>
                      <m:ctrlPr>
                        <w:ins w:id="362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ins w:id="363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ins w:id="364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ins w:id="365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≤1</m:t>
          </m:r>
        </m:oMath>
      </m:oMathPara>
    </w:p>
    <w:p w14:paraId="432D6B87" w14:textId="77777777" w:rsidR="008D2FA9" w:rsidRPr="0000400D" w:rsidRDefault="008D2FA9" w:rsidP="008D2FA9">
      <w:pPr>
        <w:pStyle w:val="NormalWeb"/>
        <w:spacing w:line="276" w:lineRule="auto"/>
        <w:rPr>
          <w:b/>
          <w:bCs/>
        </w:rPr>
      </w:pPr>
      <w:r w:rsidRPr="007D589B">
        <w:rPr>
          <w:bCs/>
        </w:rPr>
        <w:t>Because</w:t>
      </w:r>
      <w:r>
        <w:rPr>
          <w:bCs/>
        </w:rPr>
        <w:t xml:space="preserve"> the problem description states that </w:t>
      </w:r>
      <m:oMath>
        <m:d>
          <m:dPr>
            <m:begChr m:val="‖"/>
            <m:endChr m:val="‖"/>
            <m:ctrlPr>
              <w:ins w:id="366" w:author="Freddie Zhang" w:date="2021-09-13T14:39:00Z">
                <w:rPr>
                  <w:rFonts w:ascii="Cambria Math" w:hAnsi="Cambria Math"/>
                  <w:bCs/>
                  <w:i/>
                </w:rPr>
              </w:ins>
            </m:ctrlPr>
          </m:dPr>
          <m:e>
            <m:sSub>
              <m:sSubPr>
                <m:ctrlPr>
                  <w:ins w:id="367" w:author="Freddie Zhang" w:date="2021-09-13T14:39:00Z">
                    <w:rPr>
                      <w:rFonts w:ascii="Cambria Math" w:hAnsi="Cambria Math"/>
                      <w:bCs/>
                      <w:i/>
                    </w:rPr>
                  </w:ins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>
        <w:rPr>
          <w:bCs/>
        </w:rPr>
        <w:t xml:space="preserve">, which further indicates that </w:t>
      </w:r>
      <m:oMath>
        <m:sSup>
          <m:sSupPr>
            <m:ctrlPr>
              <w:ins w:id="368" w:author="Freddie Zhang" w:date="2021-09-13T14:39:00Z">
                <w:rPr>
                  <w:rFonts w:ascii="Cambria Math" w:hAnsi="Cambria Math"/>
                  <w:bCs/>
                  <w:i/>
                </w:rPr>
              </w:ins>
            </m:ctrlPr>
          </m:sSupPr>
          <m:e>
            <m:d>
              <m:dPr>
                <m:begChr m:val="‖"/>
                <m:endChr m:val="‖"/>
                <m:ctrlPr>
                  <w:ins w:id="369" w:author="Freddie Zhang" w:date="2021-09-13T14:39:00Z">
                    <w:rPr>
                      <w:rFonts w:ascii="Cambria Math" w:hAnsi="Cambria Math"/>
                      <w:bCs/>
                      <w:i/>
                    </w:rPr>
                  </w:ins>
                </m:ctrlPr>
              </m:dPr>
              <m:e>
                <m:sSub>
                  <m:sSubPr>
                    <m:ctrlPr>
                      <w:ins w:id="370" w:author="Freddie Zhang" w:date="2021-09-13T14:39:00Z">
                        <w:rPr>
                          <w:rFonts w:ascii="Cambria Math" w:hAnsi="Cambria Math"/>
                          <w:bCs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ins w:id="371" w:author="Freddie Zhang" w:date="2021-09-13T14:39:00Z">
                <w:rPr>
                  <w:rFonts w:ascii="Cambria Math" w:hAnsi="Cambria Math"/>
                  <w:bCs/>
                  <w:i/>
                </w:rPr>
              </w:ins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bCs/>
        </w:rPr>
        <w:t xml:space="preserve">, and </w:t>
      </w:r>
      <m:oMath>
        <m:sSub>
          <m:sSubPr>
            <m:ctrlPr>
              <w:ins w:id="372" w:author="Freddie Zhang" w:date="2021-09-13T14:39:00Z">
                <w:rPr>
                  <w:rFonts w:ascii="Cambria Math" w:hAnsi="Cambria Math"/>
                  <w:bCs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∈{-1, 1}</m:t>
        </m:r>
      </m:oMath>
      <w:r>
        <w:rPr>
          <w:bCs/>
        </w:rPr>
        <w:t xml:space="preserve">, thus </w:t>
      </w:r>
      <m:oMath>
        <m:sSup>
          <m:sSupPr>
            <m:ctrlPr>
              <w:ins w:id="373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d>
              <m:dPr>
                <m:ctrlPr>
                  <w:ins w:id="374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sSub>
                  <m:sSubPr>
                    <m:ctrlPr>
                      <w:ins w:id="375" w:author="Freddie Zhang" w:date="2021-09-13T14:39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ins w:id="376" w:author="Freddie Zhang" w:date="2021-09-13T14:39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ins w:id="377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ins w:id="378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ins w:id="379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sSub>
              <m:sSubPr>
                <m:ctrlPr>
                  <w:ins w:id="380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ins w:id="381" w:author="Freddie Zhang" w:date="2021-09-13T14:39:00Z">
                <w:rPr>
                  <w:rFonts w:ascii="Cambria Math" w:hAnsi="Cambria Math"/>
                  <w:bCs/>
                  <w:i/>
                </w:rPr>
              </w:ins>
            </m:ctrlPr>
          </m:sSupPr>
          <m:e>
            <m:d>
              <m:dPr>
                <m:begChr m:val="‖"/>
                <m:endChr m:val="‖"/>
                <m:ctrlPr>
                  <w:ins w:id="382" w:author="Freddie Zhang" w:date="2021-09-13T14:39:00Z">
                    <w:rPr>
                      <w:rFonts w:ascii="Cambria Math" w:hAnsi="Cambria Math"/>
                      <w:bCs/>
                      <w:i/>
                    </w:rPr>
                  </w:ins>
                </m:ctrlPr>
              </m:dPr>
              <m:e>
                <m:sSub>
                  <m:sSubPr>
                    <m:ctrlPr>
                      <w:ins w:id="383" w:author="Freddie Zhang" w:date="2021-09-13T14:39:00Z">
                        <w:rPr>
                          <w:rFonts w:ascii="Cambria Math" w:hAnsi="Cambria Math"/>
                          <w:bCs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7D589B" w:rsidDel="001A572B">
        <w:t xml:space="preserve"> </w:t>
      </w:r>
      <w:r>
        <w:t xml:space="preserve">can be at most 1. By this step, we had already proven </w:t>
      </w:r>
      <m:oMath>
        <m:sSup>
          <m:sSupPr>
            <m:ctrlPr>
              <w:ins w:id="384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d>
              <m:dPr>
                <m:begChr m:val="‖"/>
                <m:endChr m:val="‖"/>
                <m:ctrlPr>
                  <w:ins w:id="385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sSub>
                  <m:sSubPr>
                    <m:ctrlPr>
                      <w:ins w:id="386" w:author="Freddie Zhang" w:date="2021-09-13T14:39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ins w:id="387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d>
              <m:dPr>
                <m:begChr m:val="‖"/>
                <m:endChr m:val="‖"/>
                <m:ctrlPr>
                  <w:ins w:id="388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sSub>
                  <m:sSubPr>
                    <m:ctrlPr>
                      <w:ins w:id="389" w:author="Freddie Zhang" w:date="2021-09-13T14:39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>
        <w:t>.</w:t>
      </w:r>
    </w:p>
    <w:p w14:paraId="4082E499" w14:textId="77777777" w:rsidR="008D2FA9" w:rsidRDefault="008D2FA9" w:rsidP="008D2FA9">
      <w:pPr>
        <w:spacing w:line="276" w:lineRule="auto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>
        <w:rPr>
          <w:b/>
          <w:bCs/>
          <w:i/>
          <w:iCs/>
          <w:sz w:val="25"/>
          <w:szCs w:val="25"/>
        </w:rPr>
        <w:t>3</w:t>
      </w:r>
      <w:r w:rsidRPr="00F853D3">
        <w:rPr>
          <w:b/>
          <w:bCs/>
          <w:i/>
          <w:iCs/>
          <w:sz w:val="25"/>
          <w:szCs w:val="25"/>
        </w:rPr>
        <w:t>.</w:t>
      </w:r>
      <w:r>
        <w:rPr>
          <w:b/>
          <w:bCs/>
          <w:i/>
          <w:iCs/>
          <w:sz w:val="25"/>
          <w:szCs w:val="25"/>
        </w:rPr>
        <w:t>3</w:t>
      </w:r>
      <w:r w:rsidRPr="00F853D3">
        <w:rPr>
          <w:b/>
          <w:bCs/>
          <w:sz w:val="25"/>
          <w:szCs w:val="25"/>
        </w:rPr>
        <w:t xml:space="preserve">) </w:t>
      </w:r>
    </w:p>
    <w:p w14:paraId="78889127" w14:textId="77777777" w:rsidR="008D2FA9" w:rsidRDefault="008D2FA9" w:rsidP="008D2FA9">
      <w:pPr>
        <w:pStyle w:val="NormalWeb"/>
        <w:spacing w:line="276" w:lineRule="auto"/>
      </w:pPr>
      <w:r>
        <w:t xml:space="preserve">Let’s assume the algorithm makes mistake at every single iteration. Because </w:t>
      </w:r>
      <m:oMath>
        <m:sSup>
          <m:sSupPr>
            <m:ctrlPr>
              <w:ins w:id="390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d>
              <m:dPr>
                <m:begChr m:val="‖"/>
                <m:endChr m:val="‖"/>
                <m:ctrlPr>
                  <w:ins w:id="391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sSub>
                  <m:sSubPr>
                    <m:ctrlPr>
                      <w:ins w:id="392" w:author="Freddie Zhang" w:date="2021-09-13T14:39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ins w:id="393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d>
              <m:dPr>
                <m:begChr m:val="‖"/>
                <m:endChr m:val="‖"/>
                <m:ctrlPr>
                  <w:ins w:id="394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sSub>
                  <m:sSubPr>
                    <m:ctrlPr>
                      <w:ins w:id="395" w:author="Freddie Zhang" w:date="2021-09-13T14:39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>
        <w:t xml:space="preserve"> is true, so the followings are also true:</w:t>
      </w:r>
    </w:p>
    <w:p w14:paraId="2A3581A0" w14:textId="77777777" w:rsidR="008D2FA9" w:rsidRDefault="003C0ABD" w:rsidP="008D2FA9">
      <w:pPr>
        <w:pStyle w:val="NormalWeb"/>
        <w:spacing w:line="276" w:lineRule="auto"/>
        <w:jc w:val="center"/>
      </w:pPr>
      <m:oMath>
        <m:sSup>
          <m:sSupPr>
            <m:ctrlPr>
              <w:ins w:id="396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d>
              <m:dPr>
                <m:begChr m:val="‖"/>
                <m:endChr m:val="‖"/>
                <m:ctrlPr>
                  <w:ins w:id="397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sSub>
                  <m:sSubPr>
                    <m:ctrlPr>
                      <w:ins w:id="398" w:author="Freddie Zhang" w:date="2021-09-13T14:39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ins w:id="399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d>
              <m:dPr>
                <m:begChr m:val="‖"/>
                <m:endChr m:val="‖"/>
                <m:ctrlPr>
                  <w:ins w:id="400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sSub>
                  <m:sSubPr>
                    <m:ctrlPr>
                      <w:ins w:id="401" w:author="Freddie Zhang" w:date="2021-09-13T14:39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 w:rsidR="008D2FA9">
        <w:t>,</w:t>
      </w:r>
    </w:p>
    <w:p w14:paraId="61BAA5B9" w14:textId="77777777" w:rsidR="008D2FA9" w:rsidRDefault="003C0ABD" w:rsidP="008D2FA9">
      <w:pPr>
        <w:pStyle w:val="NormalWeb"/>
        <w:spacing w:line="276" w:lineRule="auto"/>
        <w:jc w:val="center"/>
      </w:pPr>
      <m:oMath>
        <m:sSup>
          <m:sSupPr>
            <m:ctrlPr>
              <w:ins w:id="402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d>
              <m:dPr>
                <m:begChr m:val="‖"/>
                <m:endChr m:val="‖"/>
                <m:ctrlPr>
                  <w:ins w:id="403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sSub>
                  <m:sSubPr>
                    <m:ctrlPr>
                      <w:ins w:id="404" w:author="Freddie Zhang" w:date="2021-09-13T14:39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ins w:id="405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d>
              <m:dPr>
                <m:begChr m:val="‖"/>
                <m:endChr m:val="‖"/>
                <m:ctrlPr>
                  <w:ins w:id="406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sSub>
                  <m:sSubPr>
                    <m:ctrlPr>
                      <w:ins w:id="407" w:author="Freddie Zhang" w:date="2021-09-13T14:39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 w:rsidR="008D2FA9">
        <w:t>,</w:t>
      </w:r>
    </w:p>
    <w:p w14:paraId="507498CD" w14:textId="77777777" w:rsidR="008D2FA9" w:rsidRDefault="008D2FA9" w:rsidP="008D2FA9">
      <w:pPr>
        <w:pStyle w:val="NormalWeb"/>
        <w:spacing w:line="276" w:lineRule="auto"/>
        <w:jc w:val="center"/>
      </w:pPr>
      <w:r>
        <w:sym w:font="Symbol" w:char="F0B7"/>
      </w:r>
    </w:p>
    <w:p w14:paraId="2416CE36" w14:textId="77777777" w:rsidR="008D2FA9" w:rsidRDefault="008D2FA9" w:rsidP="008D2FA9">
      <w:pPr>
        <w:pStyle w:val="NormalWeb"/>
        <w:spacing w:line="276" w:lineRule="auto"/>
        <w:jc w:val="center"/>
      </w:pPr>
      <w:r>
        <w:sym w:font="Symbol" w:char="F0B7"/>
      </w:r>
    </w:p>
    <w:p w14:paraId="19F1AA03" w14:textId="77777777" w:rsidR="008D2FA9" w:rsidRDefault="008D2FA9" w:rsidP="008D2FA9">
      <w:pPr>
        <w:pStyle w:val="NormalWeb"/>
        <w:spacing w:line="276" w:lineRule="auto"/>
        <w:jc w:val="center"/>
      </w:pPr>
      <w:r>
        <w:sym w:font="Symbol" w:char="F0B7"/>
      </w:r>
    </w:p>
    <w:p w14:paraId="6713F800" w14:textId="77777777" w:rsidR="008D2FA9" w:rsidRDefault="003C0ABD" w:rsidP="008D2FA9">
      <w:pPr>
        <w:pStyle w:val="NormalWeb"/>
        <w:spacing w:line="276" w:lineRule="auto"/>
      </w:pPr>
      <m:oMathPara>
        <m:oMath>
          <m:sSup>
            <m:sSupPr>
              <m:ctrlPr>
                <w:ins w:id="408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pPr>
            <m:e>
              <m:d>
                <m:dPr>
                  <m:begChr m:val="‖"/>
                  <m:endChr m:val="‖"/>
                  <m:ctrlPr>
                    <w:ins w:id="409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sSub>
                    <m:sSubPr>
                      <m:ctrlPr>
                        <w:ins w:id="410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ins w:id="411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pPr>
            <m:e>
              <m:d>
                <m:dPr>
                  <m:begChr m:val="‖"/>
                  <m:endChr m:val="‖"/>
                  <m:ctrlPr>
                    <w:ins w:id="412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sSub>
                    <m:sSubPr>
                      <m:ctrlPr>
                        <w:ins w:id="413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14:paraId="041DF9B6" w14:textId="77777777" w:rsidR="008D2FA9" w:rsidRDefault="008D2FA9" w:rsidP="008D2FA9">
      <w:pPr>
        <w:pStyle w:val="NormalWeb"/>
        <w:spacing w:line="276" w:lineRule="auto"/>
      </w:pPr>
      <w:r>
        <w:t xml:space="preserve">Moreover, because </w:t>
      </w:r>
      <m:oMath>
        <m:sSup>
          <m:sSupPr>
            <m:ctrlPr>
              <w:ins w:id="414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d>
              <m:dPr>
                <m:begChr m:val="‖"/>
                <m:endChr m:val="‖"/>
                <m:ctrlPr>
                  <w:ins w:id="415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sSub>
                  <m:sSubPr>
                    <m:ctrlPr>
                      <w:ins w:id="416" w:author="Freddie Zhang" w:date="2021-09-13T14:39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ins w:id="417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d>
              <m:dPr>
                <m:begChr m:val="‖"/>
                <m:endChr m:val="‖"/>
                <m:ctrlPr>
                  <w:ins w:id="418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sSub>
                  <m:sSubPr>
                    <m:ctrlPr>
                      <w:ins w:id="419" w:author="Freddie Zhang" w:date="2021-09-13T14:39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>
        <w:t xml:space="preserve"> and </w:t>
      </w:r>
      <m:oMath>
        <m:sSup>
          <m:sSupPr>
            <m:ctrlPr>
              <w:ins w:id="420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d>
              <m:dPr>
                <m:begChr m:val="‖"/>
                <m:endChr m:val="‖"/>
                <m:ctrlPr>
                  <w:ins w:id="421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sSub>
                  <m:sSubPr>
                    <m:ctrlPr>
                      <w:ins w:id="422" w:author="Freddie Zhang" w:date="2021-09-13T14:39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ins w:id="423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d>
              <m:dPr>
                <m:begChr m:val="‖"/>
                <m:endChr m:val="‖"/>
                <m:ctrlPr>
                  <w:ins w:id="424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sSub>
                  <m:sSubPr>
                    <m:ctrlPr>
                      <w:ins w:id="425" w:author="Freddie Zhang" w:date="2021-09-13T14:39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>
        <w:t xml:space="preserve">, so </w:t>
      </w:r>
      <m:oMath>
        <m:sSup>
          <m:sSupPr>
            <m:ctrlPr>
              <w:ins w:id="426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d>
              <m:dPr>
                <m:begChr m:val="‖"/>
                <m:endChr m:val="‖"/>
                <m:ctrlPr>
                  <w:ins w:id="427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sSub>
                  <m:sSubPr>
                    <m:ctrlPr>
                      <w:ins w:id="428" w:author="Freddie Zhang" w:date="2021-09-13T14:39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ins w:id="429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d>
              <m:dPr>
                <m:begChr m:val="‖"/>
                <m:endChr m:val="‖"/>
                <m:ctrlPr>
                  <w:ins w:id="430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sSub>
                  <m:sSubPr>
                    <m:ctrlPr>
                      <w:ins w:id="431" w:author="Freddie Zhang" w:date="2021-09-13T14:39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</m:oMath>
      <w:r>
        <w:t xml:space="preserve">. Moreover, because </w:t>
      </w:r>
      <m:oMath>
        <m:sSup>
          <m:sSupPr>
            <m:ctrlPr>
              <w:ins w:id="432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d>
              <m:dPr>
                <m:begChr m:val="‖"/>
                <m:endChr m:val="‖"/>
                <m:ctrlPr>
                  <w:ins w:id="433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sSub>
                  <m:sSubPr>
                    <m:ctrlPr>
                      <w:ins w:id="434" w:author="Freddie Zhang" w:date="2021-09-13T14:39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ins w:id="435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d>
              <m:dPr>
                <m:begChr m:val="‖"/>
                <m:endChr m:val="‖"/>
                <m:ctrlPr>
                  <w:ins w:id="436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sSub>
                  <m:sSubPr>
                    <m:ctrlPr>
                      <w:ins w:id="437" w:author="Freddie Zhang" w:date="2021-09-13T14:39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>
        <w:t xml:space="preserve"> and </w:t>
      </w:r>
      <m:oMath>
        <m:sSup>
          <m:sSupPr>
            <m:ctrlPr>
              <w:ins w:id="438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d>
              <m:dPr>
                <m:begChr m:val="‖"/>
                <m:endChr m:val="‖"/>
                <m:ctrlPr>
                  <w:ins w:id="439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sSub>
                  <m:sSubPr>
                    <m:ctrlPr>
                      <w:ins w:id="440" w:author="Freddie Zhang" w:date="2021-09-13T14:39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ins w:id="441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d>
              <m:dPr>
                <m:begChr m:val="‖"/>
                <m:endChr m:val="‖"/>
                <m:ctrlPr>
                  <w:ins w:id="442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sSub>
                  <m:sSubPr>
                    <m:ctrlPr>
                      <w:ins w:id="443" w:author="Freddie Zhang" w:date="2021-09-13T14:39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</m:oMath>
      <w:r>
        <w:t xml:space="preserve">, so </w:t>
      </w:r>
      <m:oMath>
        <m:sSup>
          <m:sSupPr>
            <m:ctrlPr>
              <w:ins w:id="444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d>
              <m:dPr>
                <m:begChr m:val="‖"/>
                <m:endChr m:val="‖"/>
                <m:ctrlPr>
                  <w:ins w:id="445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sSub>
                  <m:sSubPr>
                    <m:ctrlPr>
                      <w:ins w:id="446" w:author="Freddie Zhang" w:date="2021-09-13T14:39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ins w:id="447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d>
              <m:dPr>
                <m:begChr m:val="‖"/>
                <m:endChr m:val="‖"/>
                <m:ctrlPr>
                  <w:ins w:id="448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sSub>
                  <m:sSubPr>
                    <m:ctrlPr>
                      <w:ins w:id="449" w:author="Freddie Zhang" w:date="2021-09-13T14:39:00Z">
                        <w:rPr>
                          <w:rFonts w:ascii="Cambria Math" w:hAnsi="Cambria Math"/>
                          <w:i/>
                        </w:rPr>
                      </w:ins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</m:t>
        </m:r>
      </m:oMath>
      <w:r>
        <w:t>.</w:t>
      </w:r>
    </w:p>
    <w:p w14:paraId="0D016934" w14:textId="77777777" w:rsidR="008D2FA9" w:rsidRDefault="008D2FA9" w:rsidP="008D2FA9">
      <w:pPr>
        <w:pStyle w:val="NormalWeb"/>
        <w:spacing w:line="276" w:lineRule="auto"/>
        <w:jc w:val="center"/>
      </w:pPr>
      <w:r>
        <w:sym w:font="Symbol" w:char="F0B7"/>
      </w:r>
    </w:p>
    <w:p w14:paraId="0A2D9835" w14:textId="77777777" w:rsidR="008D2FA9" w:rsidRDefault="008D2FA9" w:rsidP="008D2FA9">
      <w:pPr>
        <w:pStyle w:val="NormalWeb"/>
        <w:spacing w:line="276" w:lineRule="auto"/>
        <w:jc w:val="center"/>
      </w:pPr>
      <w:r>
        <w:sym w:font="Symbol" w:char="F0B7"/>
      </w:r>
    </w:p>
    <w:p w14:paraId="1234D218" w14:textId="77777777" w:rsidR="008D2FA9" w:rsidRDefault="008D2FA9" w:rsidP="008D2FA9">
      <w:pPr>
        <w:pStyle w:val="NormalWeb"/>
        <w:spacing w:line="276" w:lineRule="auto"/>
        <w:jc w:val="center"/>
      </w:pPr>
      <w:r>
        <w:sym w:font="Symbol" w:char="F0B7"/>
      </w:r>
    </w:p>
    <w:p w14:paraId="0F6C95F9" w14:textId="77777777" w:rsidR="008D2FA9" w:rsidRDefault="003C0ABD" w:rsidP="008D2FA9">
      <w:pPr>
        <w:pStyle w:val="NormalWeb"/>
        <w:spacing w:line="276" w:lineRule="auto"/>
      </w:pPr>
      <m:oMathPara>
        <m:oMath>
          <m:sSup>
            <m:sSupPr>
              <m:ctrlPr>
                <w:ins w:id="450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pPr>
            <m:e>
              <m:d>
                <m:dPr>
                  <m:begChr m:val="‖"/>
                  <m:endChr m:val="‖"/>
                  <m:ctrlPr>
                    <w:ins w:id="451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sSub>
                    <m:sSubPr>
                      <m:ctrlPr>
                        <w:ins w:id="452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ins w:id="453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pPr>
            <m:e>
              <m:d>
                <m:dPr>
                  <m:begChr m:val="‖"/>
                  <m:endChr m:val="‖"/>
                  <m:ctrlPr>
                    <w:ins w:id="454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sSub>
                    <m:sSubPr>
                      <m:ctrlPr>
                        <w:ins w:id="455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+k</m:t>
          </m:r>
        </m:oMath>
      </m:oMathPara>
    </w:p>
    <w:p w14:paraId="53C22E39" w14:textId="77777777" w:rsidR="008D2FA9" w:rsidRDefault="008D2FA9" w:rsidP="008D2FA9">
      <w:pPr>
        <w:pStyle w:val="NormalWeb"/>
        <w:spacing w:line="276" w:lineRule="auto"/>
      </w:pPr>
      <w:r>
        <w:t xml:space="preserve">So, we can see each time the algorithm makes a mistake, the constant behind will increment. Therefore, if totally made </w:t>
      </w:r>
      <w:r w:rsidRPr="006736E9">
        <w:rPr>
          <w:i/>
          <w:iCs/>
        </w:rPr>
        <w:t>M</w:t>
      </w:r>
      <w:r>
        <w:t xml:space="preserve"> mistakes in the first </w:t>
      </w:r>
      <w:r w:rsidRPr="00BE569F">
        <w:rPr>
          <w:i/>
          <w:iCs/>
        </w:rPr>
        <w:t>k</w:t>
      </w:r>
      <w:r>
        <w:t xml:space="preserve"> iterations, we can see:</w:t>
      </w:r>
    </w:p>
    <w:p w14:paraId="5B742675" w14:textId="77777777" w:rsidR="008D2FA9" w:rsidRDefault="003C0ABD" w:rsidP="008D2FA9">
      <w:pPr>
        <w:pStyle w:val="NormalWeb"/>
      </w:pPr>
      <m:oMathPara>
        <m:oMath>
          <m:sSup>
            <m:sSupPr>
              <m:ctrlPr>
                <w:ins w:id="456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pPr>
            <m:e>
              <m:d>
                <m:dPr>
                  <m:begChr m:val="‖"/>
                  <m:endChr m:val="‖"/>
                  <m:ctrlPr>
                    <w:ins w:id="457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sSub>
                    <m:sSubPr>
                      <m:ctrlPr>
                        <w:ins w:id="458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ins w:id="459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pPr>
            <m:e>
              <m:d>
                <m:dPr>
                  <m:begChr m:val="‖"/>
                  <m:endChr m:val="‖"/>
                  <m:ctrlPr>
                    <w:ins w:id="460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sSub>
                    <m:sSubPr>
                      <m:ctrlPr>
                        <w:ins w:id="461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+M</m:t>
          </m:r>
        </m:oMath>
      </m:oMathPara>
    </w:p>
    <w:p w14:paraId="11F449F9" w14:textId="77777777" w:rsidR="008D2FA9" w:rsidRDefault="008D2FA9" w:rsidP="008D2FA9">
      <w:pPr>
        <w:pStyle w:val="NormalWeb"/>
        <w:rPr>
          <w:bCs/>
        </w:rPr>
      </w:pPr>
      <w:r>
        <w:t xml:space="preserve">And </w:t>
      </w:r>
      <w:r>
        <w:rPr>
          <w:bCs/>
        </w:rPr>
        <w:t xml:space="preserve">the problem description states that </w:t>
      </w:r>
      <m:oMath>
        <m:sSub>
          <m:sSubPr>
            <m:ctrlPr>
              <w:ins w:id="462" w:author="Freddie Zhang" w:date="2021-09-13T14:39:00Z">
                <w:rPr>
                  <w:rFonts w:ascii="Cambria Math" w:hAnsi="Cambria Math"/>
                  <w:bCs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bCs/>
        </w:rPr>
        <w:t>, thus:</w:t>
      </w:r>
    </w:p>
    <w:p w14:paraId="63C68569" w14:textId="77777777" w:rsidR="008D2FA9" w:rsidRPr="006736E9" w:rsidRDefault="003C0ABD" w:rsidP="008D2FA9">
      <w:pPr>
        <w:pStyle w:val="NormalWeb"/>
      </w:pPr>
      <m:oMathPara>
        <m:oMath>
          <m:sSup>
            <m:sSupPr>
              <m:ctrlPr>
                <w:ins w:id="463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pPr>
            <m:e>
              <m:d>
                <m:dPr>
                  <m:begChr m:val="‖"/>
                  <m:endChr m:val="‖"/>
                  <m:ctrlPr>
                    <w:ins w:id="464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sSub>
                    <m:sSubPr>
                      <m:ctrlPr>
                        <w:ins w:id="465" w:author="Freddie Zhang" w:date="2021-09-13T14:39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≤M</m:t>
          </m:r>
        </m:oMath>
      </m:oMathPara>
    </w:p>
    <w:p w14:paraId="51F8F093" w14:textId="77777777" w:rsidR="008D2FA9" w:rsidRDefault="008D2FA9" w:rsidP="008D2FA9">
      <w:pPr>
        <w:pStyle w:val="NormalWeb"/>
      </w:pPr>
      <w:r>
        <w:lastRenderedPageBreak/>
        <w:t>which further indicates that:</w:t>
      </w:r>
    </w:p>
    <w:p w14:paraId="563212AA" w14:textId="77777777" w:rsidR="008D2FA9" w:rsidRPr="006736E9" w:rsidRDefault="003C0ABD" w:rsidP="008D2FA9">
      <w:pPr>
        <w:pStyle w:val="NormalWeb"/>
      </w:pPr>
      <m:oMathPara>
        <m:oMath>
          <m:d>
            <m:dPr>
              <m:begChr m:val="‖"/>
              <m:endChr m:val="‖"/>
              <m:ctrlPr>
                <w:ins w:id="466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dPr>
            <m:e>
              <m:sSub>
                <m:sSubPr>
                  <m:ctrlPr>
                    <w:ins w:id="467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ad>
            <m:radPr>
              <m:degHide m:val="1"/>
              <m:ctrlPr>
                <w:ins w:id="468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radPr>
            <m:deg/>
            <m:e>
              <m:r>
                <w:rPr>
                  <w:rFonts w:ascii="Cambria Math" w:hAnsi="Cambria Math"/>
                </w:rPr>
                <m:t>M</m:t>
              </m:r>
            </m:e>
          </m:rad>
        </m:oMath>
      </m:oMathPara>
    </w:p>
    <w:p w14:paraId="5A02E6BD" w14:textId="77777777" w:rsidR="008D2FA9" w:rsidRDefault="008D2FA9" w:rsidP="008D2FA9">
      <w:pPr>
        <w:spacing w:line="276" w:lineRule="auto"/>
      </w:pPr>
      <w:r>
        <w:t xml:space="preserve">Again, we assume the algorithm makes mistake at every single iteration. Because </w:t>
      </w:r>
      <m:oMath>
        <m:sSubSup>
          <m:sSubSupPr>
            <m:ctrlPr>
              <w:ins w:id="469" w:author="Freddie Zhang" w:date="2021-09-13T14:39:00Z">
                <w:rPr>
                  <w:rFonts w:ascii="Cambria Math" w:hAnsi="Cambria Math"/>
                  <w:i/>
                </w:rPr>
              </w:ins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ins w:id="470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r>
          <w:rPr>
            <w:rFonts w:ascii="Cambria Math" w:hAnsi="Cambria Math"/>
          </w:rPr>
          <m:t>≥</m:t>
        </m:r>
      </m:oMath>
      <w:r w:rsidRPr="004D5E22">
        <w:t xml:space="preserve">  </w:t>
      </w:r>
      <m:oMath>
        <m:sSubSup>
          <m:sSubSupPr>
            <m:ctrlPr>
              <w:ins w:id="471" w:author="Freddie Zhang" w:date="2021-09-13T14:39:00Z">
                <w:rPr>
                  <w:rFonts w:ascii="Cambria Math" w:hAnsi="Cambria Math"/>
                  <w:i/>
                </w:rPr>
              </w:ins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ins w:id="472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i/>
          </w:rPr>
          <w:sym w:font="Symbol" w:char="F067"/>
        </m:r>
      </m:oMath>
      <w:r>
        <w:t xml:space="preserve"> is true, so the followings are also true:</w:t>
      </w:r>
    </w:p>
    <w:p w14:paraId="3C5AB87A" w14:textId="77777777" w:rsidR="008D2FA9" w:rsidRDefault="003C0ABD" w:rsidP="008D2FA9">
      <w:pPr>
        <w:pStyle w:val="NormalWeb"/>
        <w:spacing w:line="276" w:lineRule="auto"/>
        <w:jc w:val="center"/>
      </w:pPr>
      <m:oMath>
        <m:sSubSup>
          <m:sSubSupPr>
            <m:ctrlPr>
              <w:ins w:id="473" w:author="Freddie Zhang" w:date="2021-09-13T14:39:00Z">
                <w:rPr>
                  <w:rFonts w:ascii="Cambria Math" w:hAnsi="Cambria Math"/>
                  <w:i/>
                </w:rPr>
              </w:ins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ins w:id="474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i/>
          </w:rPr>
          <w:sym w:font="Symbol" w:char="F067"/>
        </m:r>
        <m:r>
          <w:rPr>
            <w:rFonts w:ascii="Cambria Math" w:hAnsi="Cambria Math"/>
          </w:rPr>
          <m:t>≤</m:t>
        </m:r>
        <m:sSubSup>
          <m:sSubSupPr>
            <m:ctrlPr>
              <w:ins w:id="475" w:author="Freddie Zhang" w:date="2021-09-13T14:39:00Z">
                <w:rPr>
                  <w:rFonts w:ascii="Cambria Math" w:hAnsi="Cambria Math"/>
                  <w:i/>
                </w:rPr>
              </w:ins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ins w:id="476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</m:oMath>
      <w:r w:rsidR="008D2FA9">
        <w:t>,</w:t>
      </w:r>
    </w:p>
    <w:p w14:paraId="7F63F5A9" w14:textId="77777777" w:rsidR="008D2FA9" w:rsidRDefault="003C0ABD" w:rsidP="008D2FA9">
      <w:pPr>
        <w:pStyle w:val="NormalWeb"/>
        <w:spacing w:line="276" w:lineRule="auto"/>
        <w:jc w:val="center"/>
      </w:pPr>
      <m:oMath>
        <m:sSubSup>
          <m:sSubSupPr>
            <m:ctrlPr>
              <w:ins w:id="477" w:author="Freddie Zhang" w:date="2021-09-13T14:39:00Z">
                <w:rPr>
                  <w:rFonts w:ascii="Cambria Math" w:hAnsi="Cambria Math"/>
                  <w:i/>
                </w:rPr>
              </w:ins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ins w:id="478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i/>
          </w:rPr>
          <w:sym w:font="Symbol" w:char="F067"/>
        </m:r>
        <m:r>
          <w:rPr>
            <w:rFonts w:ascii="Cambria Math" w:hAnsi="Cambria Math"/>
          </w:rPr>
          <m:t>≤</m:t>
        </m:r>
        <m:sSubSup>
          <m:sSubSupPr>
            <m:ctrlPr>
              <w:ins w:id="479" w:author="Freddie Zhang" w:date="2021-09-13T14:39:00Z">
                <w:rPr>
                  <w:rFonts w:ascii="Cambria Math" w:hAnsi="Cambria Math"/>
                  <w:i/>
                </w:rPr>
              </w:ins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ins w:id="480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</m:oMath>
      <w:r w:rsidR="008D2FA9">
        <w:t>,</w:t>
      </w:r>
    </w:p>
    <w:p w14:paraId="38D45054" w14:textId="77777777" w:rsidR="008D2FA9" w:rsidRDefault="008D2FA9" w:rsidP="008D2FA9">
      <w:pPr>
        <w:pStyle w:val="NormalWeb"/>
        <w:spacing w:line="276" w:lineRule="auto"/>
        <w:jc w:val="center"/>
      </w:pPr>
      <w:r>
        <w:sym w:font="Symbol" w:char="F0B7"/>
      </w:r>
    </w:p>
    <w:p w14:paraId="441A6AC6" w14:textId="77777777" w:rsidR="008D2FA9" w:rsidRDefault="008D2FA9" w:rsidP="008D2FA9">
      <w:pPr>
        <w:pStyle w:val="NormalWeb"/>
        <w:spacing w:line="276" w:lineRule="auto"/>
        <w:jc w:val="center"/>
      </w:pPr>
      <w:r>
        <w:sym w:font="Symbol" w:char="F0B7"/>
      </w:r>
    </w:p>
    <w:p w14:paraId="447F19FA" w14:textId="77777777" w:rsidR="008D2FA9" w:rsidRDefault="008D2FA9" w:rsidP="008D2FA9">
      <w:pPr>
        <w:pStyle w:val="NormalWeb"/>
        <w:spacing w:line="276" w:lineRule="auto"/>
        <w:jc w:val="center"/>
      </w:pPr>
      <w:r>
        <w:sym w:font="Symbol" w:char="F0B7"/>
      </w:r>
    </w:p>
    <w:p w14:paraId="5B1462D0" w14:textId="77777777" w:rsidR="008D2FA9" w:rsidRDefault="003C0ABD" w:rsidP="008D2FA9">
      <w:pPr>
        <w:pStyle w:val="NormalWeb"/>
        <w:spacing w:line="276" w:lineRule="auto"/>
        <w:jc w:val="center"/>
      </w:pPr>
      <m:oMath>
        <m:sSubSup>
          <m:sSubSupPr>
            <m:ctrlPr>
              <w:ins w:id="481" w:author="Freddie Zhang" w:date="2021-09-13T14:39:00Z">
                <w:rPr>
                  <w:rFonts w:ascii="Cambria Math" w:hAnsi="Cambria Math"/>
                  <w:i/>
                </w:rPr>
              </w:ins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ins w:id="482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i/>
          </w:rPr>
          <w:sym w:font="Symbol" w:char="F067"/>
        </m:r>
        <m:r>
          <w:rPr>
            <w:rFonts w:ascii="Cambria Math" w:hAnsi="Cambria Math"/>
          </w:rPr>
          <m:t>≤</m:t>
        </m:r>
        <m:sSubSup>
          <m:sSubSupPr>
            <m:ctrlPr>
              <w:ins w:id="483" w:author="Freddie Zhang" w:date="2021-09-13T14:39:00Z">
                <w:rPr>
                  <w:rFonts w:ascii="Cambria Math" w:hAnsi="Cambria Math"/>
                  <w:i/>
                </w:rPr>
              </w:ins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ins w:id="484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</m:oMath>
      <w:r w:rsidR="008D2FA9">
        <w:t>,</w:t>
      </w:r>
    </w:p>
    <w:p w14:paraId="381F9AFB" w14:textId="77777777" w:rsidR="008D2FA9" w:rsidRDefault="008D2FA9" w:rsidP="008D2FA9">
      <w:pPr>
        <w:pStyle w:val="NormalWeb"/>
        <w:spacing w:line="276" w:lineRule="auto"/>
      </w:pPr>
      <w:r>
        <w:t xml:space="preserve">Moreover, because </w:t>
      </w:r>
      <m:oMath>
        <m:sSubSup>
          <m:sSubSupPr>
            <m:ctrlPr>
              <w:ins w:id="485" w:author="Freddie Zhang" w:date="2021-09-13T14:39:00Z">
                <w:rPr>
                  <w:rFonts w:ascii="Cambria Math" w:hAnsi="Cambria Math"/>
                  <w:i/>
                </w:rPr>
              </w:ins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ins w:id="486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i/>
          </w:rPr>
          <w:sym w:font="Symbol" w:char="F067"/>
        </m:r>
        <m:r>
          <w:rPr>
            <w:rFonts w:ascii="Cambria Math" w:hAnsi="Cambria Math"/>
          </w:rPr>
          <m:t>≤</m:t>
        </m:r>
        <m:sSubSup>
          <m:sSubSupPr>
            <m:ctrlPr>
              <w:ins w:id="487" w:author="Freddie Zhang" w:date="2021-09-13T14:39:00Z">
                <w:rPr>
                  <w:rFonts w:ascii="Cambria Math" w:hAnsi="Cambria Math"/>
                  <w:i/>
                </w:rPr>
              </w:ins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ins w:id="488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and </w:t>
      </w:r>
      <m:oMath>
        <m:sSubSup>
          <m:sSubSupPr>
            <m:ctrlPr>
              <w:ins w:id="489" w:author="Freddie Zhang" w:date="2021-09-13T14:39:00Z">
                <w:rPr>
                  <w:rFonts w:ascii="Cambria Math" w:hAnsi="Cambria Math"/>
                  <w:i/>
                </w:rPr>
              </w:ins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ins w:id="490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i/>
          </w:rPr>
          <w:sym w:font="Symbol" w:char="F067"/>
        </m:r>
        <m:r>
          <w:rPr>
            <w:rFonts w:ascii="Cambria Math" w:hAnsi="Cambria Math"/>
          </w:rPr>
          <m:t>≤</m:t>
        </m:r>
        <m:sSubSup>
          <m:sSubSupPr>
            <m:ctrlPr>
              <w:ins w:id="491" w:author="Freddie Zhang" w:date="2021-09-13T14:39:00Z">
                <w:rPr>
                  <w:rFonts w:ascii="Cambria Math" w:hAnsi="Cambria Math"/>
                  <w:i/>
                </w:rPr>
              </w:ins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ins w:id="492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</m:oMath>
      <w:r>
        <w:t>, so:</w:t>
      </w:r>
    </w:p>
    <w:p w14:paraId="2F896BB9" w14:textId="77777777" w:rsidR="008D2FA9" w:rsidRDefault="003C0ABD" w:rsidP="008D2FA9">
      <w:pPr>
        <w:pStyle w:val="NormalWeb"/>
        <w:spacing w:line="276" w:lineRule="auto"/>
      </w:pPr>
      <m:oMathPara>
        <m:oMath>
          <m:sSubSup>
            <m:sSubSupPr>
              <m:ctrlPr>
                <w:ins w:id="493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ins w:id="494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opt</m:t>
              </m:r>
            </m:sub>
          </m:sSub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  <w:i/>
            </w:rPr>
            <w:sym w:font="Symbol" w:char="F067"/>
          </m:r>
          <m:r>
            <w:rPr>
              <w:rFonts w:ascii="Cambria Math" w:hAnsi="Cambria Math"/>
            </w:rPr>
            <m:t>≤</m:t>
          </m:r>
          <m:sSubSup>
            <m:sSubSupPr>
              <m:ctrlPr>
                <w:ins w:id="495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ins w:id="496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opt</m:t>
              </m:r>
            </m:sub>
          </m:sSub>
        </m:oMath>
      </m:oMathPara>
    </w:p>
    <w:p w14:paraId="45F65832" w14:textId="77777777" w:rsidR="008D2FA9" w:rsidRDefault="008D2FA9" w:rsidP="008D2FA9">
      <w:pPr>
        <w:pStyle w:val="NormalWeb"/>
        <w:spacing w:line="276" w:lineRule="auto"/>
      </w:pPr>
      <w:r>
        <w:t xml:space="preserve">Moreover, because </w:t>
      </w:r>
      <m:oMath>
        <m:sSubSup>
          <m:sSubSupPr>
            <m:ctrlPr>
              <w:ins w:id="497" w:author="Freddie Zhang" w:date="2021-09-13T14:39:00Z">
                <w:rPr>
                  <w:rFonts w:ascii="Cambria Math" w:hAnsi="Cambria Math"/>
                  <w:i/>
                </w:rPr>
              </w:ins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ins w:id="498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r>
          <w:rPr>
            <w:rFonts w:ascii="Cambria Math" w:hAnsi="Cambria Math"/>
          </w:rPr>
          <m:t>+2</m:t>
        </m:r>
        <m:r>
          <w:rPr>
            <w:rFonts w:ascii="Cambria Math" w:hAnsi="Cambria Math"/>
            <w:i/>
          </w:rPr>
          <w:sym w:font="Symbol" w:char="F067"/>
        </m:r>
        <m:r>
          <w:rPr>
            <w:rFonts w:ascii="Cambria Math" w:hAnsi="Cambria Math"/>
          </w:rPr>
          <m:t>≤</m:t>
        </m:r>
        <m:sSubSup>
          <m:sSubSupPr>
            <m:ctrlPr>
              <w:ins w:id="499" w:author="Freddie Zhang" w:date="2021-09-13T14:39:00Z">
                <w:rPr>
                  <w:rFonts w:ascii="Cambria Math" w:hAnsi="Cambria Math"/>
                  <w:i/>
                </w:rPr>
              </w:ins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ins w:id="500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</m:oMath>
      <w:r>
        <w:t xml:space="preserve"> and </w:t>
      </w:r>
      <m:oMath>
        <m:sSubSup>
          <m:sSubSupPr>
            <m:ctrlPr>
              <w:ins w:id="501" w:author="Freddie Zhang" w:date="2021-09-13T14:39:00Z">
                <w:rPr>
                  <w:rFonts w:ascii="Cambria Math" w:hAnsi="Cambria Math"/>
                  <w:i/>
                </w:rPr>
              </w:ins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ins w:id="502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i/>
          </w:rPr>
          <w:sym w:font="Symbol" w:char="F067"/>
        </m:r>
        <m:r>
          <w:rPr>
            <w:rFonts w:ascii="Cambria Math" w:hAnsi="Cambria Math"/>
          </w:rPr>
          <m:t>≤</m:t>
        </m:r>
        <m:sSubSup>
          <m:sSubSupPr>
            <m:ctrlPr>
              <w:ins w:id="503" w:author="Freddie Zhang" w:date="2021-09-13T14:39:00Z">
                <w:rPr>
                  <w:rFonts w:ascii="Cambria Math" w:hAnsi="Cambria Math"/>
                  <w:i/>
                </w:rPr>
              </w:ins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ins w:id="504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</m:oMath>
      <w:r>
        <w:t>, so:</w:t>
      </w:r>
    </w:p>
    <w:p w14:paraId="16A254A7" w14:textId="77777777" w:rsidR="008D2FA9" w:rsidRDefault="003C0ABD" w:rsidP="008D2FA9">
      <w:pPr>
        <w:pStyle w:val="NormalWeb"/>
        <w:spacing w:line="276" w:lineRule="auto"/>
      </w:pPr>
      <m:oMathPara>
        <m:oMath>
          <m:sSubSup>
            <m:sSubSupPr>
              <m:ctrlPr>
                <w:ins w:id="505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ins w:id="506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opt</m:t>
              </m:r>
            </m:sub>
          </m:sSub>
          <m:r>
            <w:rPr>
              <w:rFonts w:ascii="Cambria Math" w:hAnsi="Cambria Math"/>
            </w:rPr>
            <m:t>+3</m:t>
          </m:r>
          <m:r>
            <w:rPr>
              <w:rFonts w:ascii="Cambria Math" w:hAnsi="Cambria Math"/>
              <w:i/>
            </w:rPr>
            <w:sym w:font="Symbol" w:char="F067"/>
          </m:r>
          <m:r>
            <w:rPr>
              <w:rFonts w:ascii="Cambria Math" w:hAnsi="Cambria Math"/>
            </w:rPr>
            <m:t>≤</m:t>
          </m:r>
          <m:sSubSup>
            <m:sSubSupPr>
              <m:ctrlPr>
                <w:ins w:id="507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ins w:id="508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opt</m:t>
              </m:r>
            </m:sub>
          </m:sSub>
        </m:oMath>
      </m:oMathPara>
    </w:p>
    <w:p w14:paraId="6C964004" w14:textId="77777777" w:rsidR="008D2FA9" w:rsidRDefault="008D2FA9" w:rsidP="008D2FA9">
      <w:pPr>
        <w:pStyle w:val="NormalWeb"/>
        <w:spacing w:line="276" w:lineRule="auto"/>
        <w:jc w:val="center"/>
      </w:pPr>
      <w:r>
        <w:sym w:font="Symbol" w:char="F0B7"/>
      </w:r>
    </w:p>
    <w:p w14:paraId="5B22BFE1" w14:textId="77777777" w:rsidR="008D2FA9" w:rsidRDefault="008D2FA9" w:rsidP="008D2FA9">
      <w:pPr>
        <w:pStyle w:val="NormalWeb"/>
        <w:spacing w:line="276" w:lineRule="auto"/>
        <w:jc w:val="center"/>
      </w:pPr>
      <w:r>
        <w:sym w:font="Symbol" w:char="F0B7"/>
      </w:r>
    </w:p>
    <w:p w14:paraId="5F280044" w14:textId="77777777" w:rsidR="008D2FA9" w:rsidRDefault="008D2FA9" w:rsidP="008D2FA9">
      <w:pPr>
        <w:pStyle w:val="NormalWeb"/>
        <w:spacing w:line="276" w:lineRule="auto"/>
        <w:jc w:val="center"/>
      </w:pPr>
      <w:r>
        <w:sym w:font="Symbol" w:char="F0B7"/>
      </w:r>
    </w:p>
    <w:p w14:paraId="1C9F0F44" w14:textId="77777777" w:rsidR="008D2FA9" w:rsidRDefault="003C0ABD" w:rsidP="008D2FA9">
      <w:pPr>
        <w:pStyle w:val="NormalWeb"/>
        <w:spacing w:line="276" w:lineRule="auto"/>
      </w:pPr>
      <m:oMathPara>
        <m:oMath>
          <m:sSubSup>
            <m:sSubSupPr>
              <m:ctrlPr>
                <w:ins w:id="509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ins w:id="510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opt</m:t>
              </m:r>
            </m:sub>
          </m:sSub>
          <m:r>
            <w:rPr>
              <w:rFonts w:ascii="Cambria Math" w:hAnsi="Cambria Math"/>
            </w:rPr>
            <m:t>+k</m:t>
          </m:r>
          <m:r>
            <w:rPr>
              <w:rFonts w:ascii="Cambria Math" w:hAnsi="Cambria Math"/>
              <w:i/>
            </w:rPr>
            <w:sym w:font="Symbol" w:char="F067"/>
          </m:r>
          <m:r>
            <w:rPr>
              <w:rFonts w:ascii="Cambria Math" w:hAnsi="Cambria Math"/>
            </w:rPr>
            <m:t>≤</m:t>
          </m:r>
          <m:sSubSup>
            <m:sSubSupPr>
              <m:ctrlPr>
                <w:ins w:id="511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ins w:id="512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opt</m:t>
              </m:r>
            </m:sub>
          </m:sSub>
        </m:oMath>
      </m:oMathPara>
    </w:p>
    <w:p w14:paraId="1D196006" w14:textId="77777777" w:rsidR="008D2FA9" w:rsidRDefault="008D2FA9" w:rsidP="008D2FA9">
      <w:pPr>
        <w:pStyle w:val="NormalWeb"/>
        <w:spacing w:line="276" w:lineRule="auto"/>
      </w:pPr>
      <w:r>
        <w:t xml:space="preserve">So, we can see each time the algorithm makes a mistake, the constant </w:t>
      </w:r>
      <m:oMath>
        <m:r>
          <w:rPr>
            <w:rFonts w:ascii="Cambria Math" w:hAnsi="Cambria Math"/>
            <w:i/>
          </w:rPr>
          <w:sym w:font="Symbol" w:char="F067"/>
        </m:r>
      </m:oMath>
      <w:r>
        <w:t xml:space="preserve"> increments. Therefore, if totally made </w:t>
      </w:r>
      <w:r w:rsidRPr="006736E9">
        <w:rPr>
          <w:i/>
          <w:iCs/>
        </w:rPr>
        <w:t>M</w:t>
      </w:r>
      <w:r>
        <w:t xml:space="preserve"> mistakes in the first </w:t>
      </w:r>
      <w:r w:rsidRPr="00B87756">
        <w:rPr>
          <w:i/>
          <w:iCs/>
        </w:rPr>
        <w:t>k</w:t>
      </w:r>
      <w:r>
        <w:t xml:space="preserve"> iterations, we can see:</w:t>
      </w:r>
    </w:p>
    <w:p w14:paraId="7185821F" w14:textId="77777777" w:rsidR="008D2FA9" w:rsidRDefault="003C0ABD" w:rsidP="008D2FA9">
      <w:pPr>
        <w:pStyle w:val="NormalWeb"/>
        <w:spacing w:line="276" w:lineRule="auto"/>
      </w:pPr>
      <m:oMathPara>
        <m:oMath>
          <m:sSubSup>
            <m:sSubSupPr>
              <m:ctrlPr>
                <w:ins w:id="513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ins w:id="514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opt</m:t>
              </m:r>
            </m:sub>
          </m:sSub>
          <m:r>
            <w:rPr>
              <w:rFonts w:ascii="Cambria Math" w:hAnsi="Cambria Math"/>
            </w:rPr>
            <m:t>+M</m:t>
          </m:r>
          <m:r>
            <w:rPr>
              <w:rFonts w:ascii="Cambria Math" w:hAnsi="Cambria Math"/>
              <w:i/>
            </w:rPr>
            <w:sym w:font="Symbol" w:char="F067"/>
          </m:r>
          <m:r>
            <w:rPr>
              <w:rFonts w:ascii="Cambria Math" w:hAnsi="Cambria Math"/>
            </w:rPr>
            <m:t>≤</m:t>
          </m:r>
          <m:sSubSup>
            <m:sSubSupPr>
              <m:ctrlPr>
                <w:ins w:id="515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ins w:id="516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opt</m:t>
              </m:r>
            </m:sub>
          </m:sSub>
        </m:oMath>
      </m:oMathPara>
    </w:p>
    <w:p w14:paraId="29DDC517" w14:textId="77777777" w:rsidR="008D2FA9" w:rsidRDefault="008D2FA9" w:rsidP="008D2FA9">
      <w:pPr>
        <w:pStyle w:val="NormalWeb"/>
        <w:rPr>
          <w:bCs/>
        </w:rPr>
      </w:pPr>
      <w:r>
        <w:t xml:space="preserve">And </w:t>
      </w:r>
      <w:r>
        <w:rPr>
          <w:bCs/>
        </w:rPr>
        <w:t xml:space="preserve">the problem description states that </w:t>
      </w:r>
      <m:oMath>
        <m:sSub>
          <m:sSubPr>
            <m:ctrlPr>
              <w:ins w:id="517" w:author="Freddie Zhang" w:date="2021-09-13T14:39:00Z">
                <w:rPr>
                  <w:rFonts w:ascii="Cambria Math" w:hAnsi="Cambria Math"/>
                  <w:bCs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bCs/>
        </w:rPr>
        <w:t>, thus:</w:t>
      </w:r>
    </w:p>
    <w:p w14:paraId="3BDED780" w14:textId="77777777" w:rsidR="008D2FA9" w:rsidRDefault="008D2FA9" w:rsidP="008D2FA9">
      <w:pPr>
        <w:pStyle w:val="NormalWeb"/>
      </w:pPr>
      <m:oMathPara>
        <m:oMath>
          <m:r>
            <w:rPr>
              <w:rFonts w:ascii="Cambria Math" w:hAnsi="Cambria Math"/>
            </w:rPr>
            <w:lastRenderedPageBreak/>
            <m:t>M</m:t>
          </m:r>
          <m:r>
            <w:rPr>
              <w:rFonts w:ascii="Cambria Math" w:hAnsi="Cambria Math"/>
              <w:i/>
            </w:rPr>
            <w:sym w:font="Symbol" w:char="F067"/>
          </m:r>
          <m:r>
            <w:rPr>
              <w:rFonts w:ascii="Cambria Math" w:hAnsi="Cambria Math"/>
            </w:rPr>
            <m:t>≤</m:t>
          </m:r>
          <m:sSubSup>
            <m:sSubSupPr>
              <m:ctrlPr>
                <w:ins w:id="518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ins w:id="519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opt</m:t>
              </m:r>
            </m:sub>
          </m:sSub>
        </m:oMath>
      </m:oMathPara>
    </w:p>
    <w:p w14:paraId="6EFE22AA" w14:textId="77777777" w:rsidR="008D2FA9" w:rsidRDefault="008D2FA9" w:rsidP="008D2FA9">
      <w:pPr>
        <w:pStyle w:val="NormalWeb"/>
      </w:pPr>
      <w:r>
        <w:t xml:space="preserve">And because </w:t>
      </w:r>
      <m:oMath>
        <m:sSup>
          <m:sSupPr>
            <m:ctrlPr>
              <w:ins w:id="520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b≤</m:t>
        </m:r>
        <m:d>
          <m:dPr>
            <m:begChr m:val="‖"/>
            <m:endChr m:val="‖"/>
            <m:ctrlPr>
              <w:ins w:id="521" w:author="Freddie Zhang" w:date="2021-09-13T14:39:00Z">
                <w:rPr>
                  <w:rFonts w:ascii="Cambria Math" w:hAnsi="Cambria Math"/>
                  <w:i/>
                </w:rPr>
              </w:ins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ins w:id="522" w:author="Freddie Zhang" w:date="2021-09-13T14:39:00Z">
                <w:rPr>
                  <w:rFonts w:ascii="Cambria Math" w:hAnsi="Cambria Math"/>
                  <w:i/>
                </w:rPr>
              </w:ins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 xml:space="preserve"> for any two vectors </w:t>
      </w:r>
      <w:r w:rsidRPr="00C70322">
        <w:rPr>
          <w:i/>
          <w:iCs/>
        </w:rPr>
        <w:t>a</w:t>
      </w:r>
      <w:r>
        <w:t xml:space="preserve"> and </w:t>
      </w:r>
      <w:r w:rsidRPr="00C70322">
        <w:rPr>
          <w:i/>
          <w:iCs/>
        </w:rPr>
        <w:t>b</w:t>
      </w:r>
      <w:r>
        <w:t xml:space="preserve">, so </w:t>
      </w:r>
      <m:oMath>
        <m:sSubSup>
          <m:sSubSupPr>
            <m:ctrlPr>
              <w:ins w:id="523" w:author="Freddie Zhang" w:date="2021-09-13T14:39:00Z">
                <w:rPr>
                  <w:rFonts w:ascii="Cambria Math" w:hAnsi="Cambria Math"/>
                  <w:i/>
                </w:rPr>
              </w:ins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ins w:id="524" w:author="Freddie Zhang" w:date="2021-09-13T14:39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ins w:id="525" w:author="Freddie Zhang" w:date="2021-09-13T14:39:00Z">
                <w:rPr>
                  <w:rFonts w:ascii="Cambria Math" w:hAnsi="Cambria Math"/>
                  <w:i/>
                </w:rPr>
              </w:ins>
            </m:ctrlPr>
          </m:dPr>
          <m:e>
            <m:sSub>
              <m:sSubPr>
                <m:ctrlPr>
                  <w:ins w:id="526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d>
        <m:d>
          <m:dPr>
            <m:begChr m:val="‖"/>
            <m:endChr m:val="‖"/>
            <m:ctrlPr>
              <w:ins w:id="527" w:author="Freddie Zhang" w:date="2021-09-13T14:39:00Z">
                <w:rPr>
                  <w:rFonts w:ascii="Cambria Math" w:hAnsi="Cambria Math"/>
                  <w:i/>
                </w:rPr>
              </w:ins>
            </m:ctrlPr>
          </m:dPr>
          <m:e>
            <m:sSub>
              <m:sSubPr>
                <m:ctrlPr>
                  <w:ins w:id="528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opt</m:t>
                </m:r>
              </m:sub>
            </m:sSub>
          </m:e>
        </m:d>
      </m:oMath>
      <w:r>
        <w:t>, which further indicates that:</w:t>
      </w:r>
    </w:p>
    <w:p w14:paraId="2684B371" w14:textId="77777777" w:rsidR="008D2FA9" w:rsidRDefault="008D2FA9" w:rsidP="008D2FA9">
      <w:pPr>
        <w:pStyle w:val="NormalWeb"/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  <w:i/>
            </w:rPr>
            <w:sym w:font="Symbol" w:char="F067"/>
          </m:r>
          <m:r>
            <w:rPr>
              <w:rFonts w:ascii="Cambria Math" w:hAnsi="Cambria Math"/>
            </w:rPr>
            <m:t>≤</m:t>
          </m:r>
          <m:d>
            <m:dPr>
              <m:begChr m:val="‖"/>
              <m:endChr m:val="‖"/>
              <m:ctrlPr>
                <w:ins w:id="529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dPr>
            <m:e>
              <m:sSub>
                <m:sSubPr>
                  <m:ctrlPr>
                    <w:ins w:id="530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</m:d>
          <m:d>
            <m:dPr>
              <m:begChr m:val="‖"/>
              <m:endChr m:val="‖"/>
              <m:ctrlPr>
                <w:ins w:id="531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dPr>
            <m:e>
              <m:sSub>
                <m:sSubPr>
                  <m:ctrlPr>
                    <w:ins w:id="532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opt</m:t>
                  </m:r>
                </m:sub>
              </m:sSub>
            </m:e>
          </m:d>
        </m:oMath>
      </m:oMathPara>
    </w:p>
    <w:p w14:paraId="4BE4CE3E" w14:textId="77777777" w:rsidR="008D2FA9" w:rsidRDefault="008D2FA9" w:rsidP="008D2FA9">
      <w:pPr>
        <w:pStyle w:val="NormalWeb"/>
      </w:pPr>
      <w:r>
        <w:rPr>
          <w:bCs/>
        </w:rPr>
        <w:t xml:space="preserve">And the problem description also states that </w:t>
      </w:r>
      <m:oMath>
        <m:d>
          <m:dPr>
            <m:begChr m:val="‖"/>
            <m:endChr m:val="‖"/>
            <m:ctrlPr>
              <w:ins w:id="533" w:author="Freddie Zhang" w:date="2021-09-13T14:39:00Z">
                <w:rPr>
                  <w:rFonts w:ascii="Cambria Math" w:hAnsi="Cambria Math"/>
                  <w:bCs/>
                  <w:i/>
                </w:rPr>
              </w:ins>
            </m:ctrlPr>
          </m:dPr>
          <m:e>
            <m:sSub>
              <m:sSubPr>
                <m:ctrlPr>
                  <w:ins w:id="534" w:author="Freddie Zhang" w:date="2021-09-13T14:39:00Z">
                    <w:rPr>
                      <w:rFonts w:ascii="Cambria Math" w:hAnsi="Cambria Math"/>
                      <w:bCs/>
                      <w:i/>
                    </w:rPr>
                  </w:ins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opt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>
        <w:rPr>
          <w:bCs/>
        </w:rPr>
        <w:t>, thus:</w:t>
      </w:r>
    </w:p>
    <w:p w14:paraId="23C8F259" w14:textId="77777777" w:rsidR="008D2FA9" w:rsidRDefault="008D2FA9" w:rsidP="008D2FA9">
      <w:pPr>
        <w:pStyle w:val="NormalWeb"/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  <w:i/>
            </w:rPr>
            <w:sym w:font="Symbol" w:char="F067"/>
          </m:r>
          <m:r>
            <w:rPr>
              <w:rFonts w:ascii="Cambria Math" w:hAnsi="Cambria Math"/>
            </w:rPr>
            <m:t>≤</m:t>
          </m:r>
          <m:d>
            <m:dPr>
              <m:begChr m:val="‖"/>
              <m:endChr m:val="‖"/>
              <m:ctrlPr>
                <w:ins w:id="535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dPr>
            <m:e>
              <m:sSub>
                <m:sSubPr>
                  <m:ctrlPr>
                    <w:ins w:id="536" w:author="Freddie Zhang" w:date="2021-09-13T14:39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</m:d>
        </m:oMath>
      </m:oMathPara>
    </w:p>
    <w:p w14:paraId="6F06014B" w14:textId="77777777" w:rsidR="008D2FA9" w:rsidRPr="0000400D" w:rsidRDefault="008D2FA9" w:rsidP="008D2FA9">
      <w:pPr>
        <w:pStyle w:val="NormalWeb"/>
        <w:spacing w:line="276" w:lineRule="auto"/>
        <w:rPr>
          <w:b/>
          <w:bCs/>
        </w:rPr>
      </w:pPr>
      <w:r>
        <w:t xml:space="preserve">We had proven that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i/>
          </w:rPr>
          <w:sym w:font="Symbol" w:char="F067"/>
        </m:r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ins w:id="537" w:author="Freddie Zhang" w:date="2021-09-13T14:39:00Z">
                <w:rPr>
                  <w:rFonts w:ascii="Cambria Math" w:hAnsi="Cambria Math"/>
                  <w:i/>
                </w:rPr>
              </w:ins>
            </m:ctrlPr>
          </m:dPr>
          <m:e>
            <m:sSub>
              <m:sSubPr>
                <m:ctrlPr>
                  <w:ins w:id="538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ad>
          <m:radPr>
            <m:degHide m:val="1"/>
            <m:ctrlPr>
              <w:ins w:id="539" w:author="Freddie Zhang" w:date="2021-09-13T14:39:00Z">
                <w:rPr>
                  <w:rFonts w:ascii="Cambria Math" w:hAnsi="Cambria Math"/>
                  <w:i/>
                </w:rPr>
              </w:ins>
            </m:ctrlPr>
          </m:radPr>
          <m:deg/>
          <m:e>
            <m:r>
              <w:rPr>
                <w:rFonts w:ascii="Cambria Math" w:hAnsi="Cambria Math"/>
              </w:rPr>
              <m:t>M</m:t>
            </m:r>
          </m:e>
        </m:rad>
      </m:oMath>
      <w:r>
        <w:t>.</w:t>
      </w:r>
    </w:p>
    <w:p w14:paraId="546C8697" w14:textId="77777777" w:rsidR="008D2FA9" w:rsidRDefault="008D2FA9" w:rsidP="008D2FA9">
      <w:pPr>
        <w:spacing w:line="276" w:lineRule="auto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>
        <w:rPr>
          <w:b/>
          <w:bCs/>
          <w:i/>
          <w:iCs/>
          <w:sz w:val="25"/>
          <w:szCs w:val="25"/>
        </w:rPr>
        <w:t>3</w:t>
      </w:r>
      <w:r w:rsidRPr="00F853D3">
        <w:rPr>
          <w:b/>
          <w:bCs/>
          <w:i/>
          <w:iCs/>
          <w:sz w:val="25"/>
          <w:szCs w:val="25"/>
        </w:rPr>
        <w:t>.</w:t>
      </w:r>
      <w:r>
        <w:rPr>
          <w:b/>
          <w:bCs/>
          <w:i/>
          <w:iCs/>
          <w:sz w:val="25"/>
          <w:szCs w:val="25"/>
        </w:rPr>
        <w:t>4</w:t>
      </w:r>
      <w:r w:rsidRPr="00F853D3">
        <w:rPr>
          <w:b/>
          <w:bCs/>
          <w:sz w:val="25"/>
          <w:szCs w:val="25"/>
        </w:rPr>
        <w:t xml:space="preserve">) </w:t>
      </w:r>
    </w:p>
    <w:p w14:paraId="627441DE" w14:textId="77777777" w:rsidR="008D2FA9" w:rsidRDefault="008D2FA9" w:rsidP="008D2FA9">
      <w:pPr>
        <w:pStyle w:val="NormalWeb"/>
      </w:pPr>
      <w:r>
        <w:t xml:space="preserve">Because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i/>
          </w:rPr>
          <w:sym w:font="Symbol" w:char="F067"/>
        </m:r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ins w:id="540" w:author="Freddie Zhang" w:date="2021-09-13T14:39:00Z">
                <w:rPr>
                  <w:rFonts w:ascii="Cambria Math" w:hAnsi="Cambria Math"/>
                  <w:i/>
                </w:rPr>
              </w:ins>
            </m:ctrlPr>
          </m:dPr>
          <m:e>
            <m:sSub>
              <m:sSubPr>
                <m:ctrlPr>
                  <w:ins w:id="541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ad>
          <m:radPr>
            <m:degHide m:val="1"/>
            <m:ctrlPr>
              <w:ins w:id="542" w:author="Freddie Zhang" w:date="2021-09-13T14:39:00Z">
                <w:rPr>
                  <w:rFonts w:ascii="Cambria Math" w:hAnsi="Cambria Math"/>
                  <w:i/>
                </w:rPr>
              </w:ins>
            </m:ctrlPr>
          </m:radPr>
          <m:deg/>
          <m:e>
            <m:r>
              <w:rPr>
                <w:rFonts w:ascii="Cambria Math" w:hAnsi="Cambria Math"/>
              </w:rPr>
              <m:t>M</m:t>
            </m:r>
          </m:e>
        </m:rad>
      </m:oMath>
      <w:r>
        <w:t xml:space="preserve">, so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i/>
          </w:rPr>
          <w:sym w:font="Symbol" w:char="F067"/>
        </m:r>
        <m:r>
          <w:rPr>
            <w:rFonts w:ascii="Cambria Math" w:hAnsi="Cambria Math"/>
          </w:rPr>
          <m:t>≤</m:t>
        </m:r>
        <m:rad>
          <m:radPr>
            <m:degHide m:val="1"/>
            <m:ctrlPr>
              <w:ins w:id="543" w:author="Freddie Zhang" w:date="2021-09-13T14:39:00Z">
                <w:rPr>
                  <w:rFonts w:ascii="Cambria Math" w:hAnsi="Cambria Math"/>
                  <w:i/>
                </w:rPr>
              </w:ins>
            </m:ctrlPr>
          </m:radPr>
          <m:deg/>
          <m:e>
            <m:r>
              <w:rPr>
                <w:rFonts w:ascii="Cambria Math" w:hAnsi="Cambria Math"/>
              </w:rPr>
              <m:t>M</m:t>
            </m:r>
          </m:e>
        </m:rad>
      </m:oMath>
      <w:r>
        <w:t>, so:</w:t>
      </w:r>
    </w:p>
    <w:p w14:paraId="210FDAE2" w14:textId="77777777" w:rsidR="008D2FA9" w:rsidRPr="009C1F59" w:rsidRDefault="003C0ABD" w:rsidP="008D2FA9">
      <w:pPr>
        <w:pStyle w:val="NormalWeb"/>
        <w:jc w:val="center"/>
      </w:pPr>
      <m:oMathPara>
        <m:oMath>
          <m:sSup>
            <m:sSupPr>
              <m:ctrlPr>
                <w:ins w:id="544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pPr>
            <m:e>
              <m:r>
                <w:rPr>
                  <w:rFonts w:ascii="Cambria Math" w:hAnsi="Cambria Math"/>
                </w:rPr>
                <m:t>(M</m:t>
              </m:r>
              <m:r>
                <w:rPr>
                  <w:rFonts w:ascii="Cambria Math" w:hAnsi="Cambria Math"/>
                  <w:i/>
                </w:rPr>
                <w:sym w:font="Symbol" w:char="F067"/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≤M</m:t>
          </m:r>
        </m:oMath>
      </m:oMathPara>
    </w:p>
    <w:p w14:paraId="784CE5E4" w14:textId="77777777" w:rsidR="008D2FA9" w:rsidRPr="00B87756" w:rsidRDefault="003C0ABD" w:rsidP="008D2FA9">
      <w:pPr>
        <w:pStyle w:val="NormalWeb"/>
        <w:jc w:val="center"/>
      </w:pPr>
      <m:oMathPara>
        <m:oMath>
          <m:sSup>
            <m:sSupPr>
              <m:ctrlPr>
                <w:ins w:id="545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ins w:id="546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pPr>
            <m:e>
              <m:r>
                <w:rPr>
                  <w:rFonts w:ascii="Cambria Math" w:hAnsi="Cambria Math"/>
                  <w:i/>
                </w:rPr>
                <w:sym w:font="Symbol" w:char="F067"/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≤M</m:t>
          </m:r>
        </m:oMath>
      </m:oMathPara>
    </w:p>
    <w:p w14:paraId="391C5B35" w14:textId="77777777" w:rsidR="008D2FA9" w:rsidRPr="00B87756" w:rsidRDefault="008D2FA9" w:rsidP="008D2FA9">
      <w:pPr>
        <w:pStyle w:val="NormalWeb"/>
        <w:jc w:val="center"/>
      </w:pPr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ins w:id="547" w:author="Freddie Zhang" w:date="2021-09-13T14:39:00Z">
                  <w:rPr>
                    <w:rFonts w:ascii="Cambria Math" w:hAnsi="Cambria Math"/>
                    <w:i/>
                  </w:rPr>
                </w:ins>
              </m:ctrlPr>
            </m:sSupPr>
            <m:e>
              <m:r>
                <w:rPr>
                  <w:rFonts w:ascii="Cambria Math" w:hAnsi="Cambria Math"/>
                  <w:i/>
                </w:rPr>
                <w:sym w:font="Symbol" w:char="F067"/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≤1</m:t>
          </m:r>
        </m:oMath>
      </m:oMathPara>
    </w:p>
    <w:p w14:paraId="0FE3D201" w14:textId="77777777" w:rsidR="008D2FA9" w:rsidRDefault="008D2FA9" w:rsidP="008D2FA9">
      <w:pPr>
        <w:pStyle w:val="NormalWeb"/>
        <w:jc w:val="center"/>
      </w:pPr>
      <m:oMath>
        <m:r>
          <w:rPr>
            <w:rFonts w:ascii="Cambria Math" w:hAnsi="Cambria Math"/>
          </w:rPr>
          <m:t>M≤</m:t>
        </m:r>
        <m:f>
          <m:fPr>
            <m:ctrlPr>
              <w:ins w:id="548" w:author="Freddie Zhang" w:date="2021-09-13T14:39:00Z">
                <w:rPr>
                  <w:rFonts w:ascii="Cambria Math" w:hAnsi="Cambria Math"/>
                  <w:i/>
                </w:rPr>
              </w:ins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ins w:id="549" w:author="Freddie Zhang" w:date="2021-09-13T14:39:00Z">
                    <w:rPr>
                      <w:rFonts w:ascii="Cambria Math" w:hAnsi="Cambria Math"/>
                      <w:i/>
                    </w:rPr>
                  </w:ins>
                </m:ctrlPr>
              </m:sSupPr>
              <m:e>
                <m:r>
                  <w:rPr>
                    <w:rFonts w:ascii="Cambria Math" w:hAnsi="Cambria Math"/>
                    <w:i/>
                  </w:rPr>
                  <w:sym w:font="Symbol" w:char="F067"/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, which in another form: </w:t>
      </w:r>
      <m:oMath>
        <m:r>
          <w:rPr>
            <w:rFonts w:ascii="Cambria Math" w:hAnsi="Cambria Math"/>
          </w:rPr>
          <m:t>M≤</m:t>
        </m:r>
        <m:sSup>
          <m:sSupPr>
            <m:ctrlPr>
              <w:ins w:id="550" w:author="Freddie Zhang" w:date="2021-09-13T14:39:00Z">
                <w:rPr>
                  <w:rFonts w:ascii="Cambria Math" w:hAnsi="Cambria Math"/>
                  <w:i/>
                </w:rPr>
              </w:ins>
            </m:ctrlPr>
          </m:sSupPr>
          <m:e>
            <m:r>
              <w:rPr>
                <w:rFonts w:ascii="Cambria Math" w:hAnsi="Cambria Math"/>
                <w:i/>
              </w:rPr>
              <w:sym w:font="Symbol" w:char="F067"/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</w:p>
    <w:p w14:paraId="31FC2A5C" w14:textId="77777777" w:rsidR="008D2FA9" w:rsidRPr="00C07D05" w:rsidRDefault="008D2FA9" w:rsidP="008D2FA9">
      <w:pPr>
        <w:pStyle w:val="NormalWeb"/>
      </w:pPr>
    </w:p>
    <w:p w14:paraId="25A4FCA7" w14:textId="77777777" w:rsidR="00894AAD" w:rsidRDefault="00894AAD"/>
    <w:sectPr w:rsidR="00894AAD">
      <w:pgSz w:w="12240" w:h="15840"/>
      <w:pgMar w:top="1440" w:right="1440" w:bottom="1440" w:left="1440" w:header="0" w:footer="720" w:gutter="0"/>
      <w:pgNumType w:start="1"/>
      <w:cols w:space="720" w:equalWidth="0">
        <w:col w:w="93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328B4"/>
    <w:multiLevelType w:val="multilevel"/>
    <w:tmpl w:val="80BAC3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1A0166"/>
    <w:multiLevelType w:val="multilevel"/>
    <w:tmpl w:val="CF9AE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1C62FA"/>
    <w:multiLevelType w:val="hybridMultilevel"/>
    <w:tmpl w:val="DACC4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32299"/>
    <w:multiLevelType w:val="multilevel"/>
    <w:tmpl w:val="1890BD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B26C7D"/>
    <w:multiLevelType w:val="hybridMultilevel"/>
    <w:tmpl w:val="993AA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D237B"/>
    <w:multiLevelType w:val="hybridMultilevel"/>
    <w:tmpl w:val="CF4AC9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1B64BC"/>
    <w:multiLevelType w:val="hybridMultilevel"/>
    <w:tmpl w:val="DACC4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E59AD"/>
    <w:multiLevelType w:val="multilevel"/>
    <w:tmpl w:val="03645BD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eddie Zhang">
    <w15:presenceInfo w15:providerId="AD" w15:userId="S::jzhang49@usc.edu::d03f24d4-5345-4129-8fb2-7737de9823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A9"/>
    <w:rsid w:val="003C0ABD"/>
    <w:rsid w:val="00894AAD"/>
    <w:rsid w:val="008D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2CF4E"/>
  <w15:chartTrackingRefBased/>
  <w15:docId w15:val="{2285D8E9-E5B8-644F-ADE8-CFA6A065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FA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2FA9"/>
    <w:pPr>
      <w:keepNext/>
      <w:keepLines/>
      <w:spacing w:before="480" w:after="120" w:line="276" w:lineRule="auto"/>
      <w:outlineLvl w:val="0"/>
    </w:pPr>
    <w:rPr>
      <w:rFonts w:ascii="Arial" w:eastAsiaTheme="minorEastAsia" w:hAnsi="Arial" w:cs="Arial"/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FA9"/>
    <w:pPr>
      <w:keepNext/>
      <w:keepLines/>
      <w:spacing w:before="360" w:after="80" w:line="276" w:lineRule="auto"/>
      <w:outlineLvl w:val="1"/>
    </w:pPr>
    <w:rPr>
      <w:rFonts w:ascii="Arial" w:eastAsiaTheme="minorEastAsia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FA9"/>
    <w:pPr>
      <w:keepNext/>
      <w:keepLines/>
      <w:spacing w:before="280" w:after="80" w:line="276" w:lineRule="auto"/>
      <w:outlineLvl w:val="2"/>
    </w:pPr>
    <w:rPr>
      <w:rFonts w:ascii="Arial" w:eastAsiaTheme="minorEastAsia" w:hAnsi="Arial" w:cs="Arial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FA9"/>
    <w:pPr>
      <w:keepNext/>
      <w:keepLines/>
      <w:spacing w:before="240" w:after="40" w:line="276" w:lineRule="auto"/>
      <w:outlineLvl w:val="3"/>
    </w:pPr>
    <w:rPr>
      <w:rFonts w:ascii="Arial" w:eastAsiaTheme="minorEastAsia" w:hAnsi="Arial" w:cs="Arial"/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FA9"/>
    <w:pPr>
      <w:keepNext/>
      <w:keepLines/>
      <w:spacing w:before="220" w:after="40" w:line="276" w:lineRule="auto"/>
      <w:outlineLvl w:val="4"/>
    </w:pPr>
    <w:rPr>
      <w:rFonts w:ascii="Arial" w:eastAsiaTheme="minorEastAsia" w:hAnsi="Arial" w:cs="Arial"/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FA9"/>
    <w:pPr>
      <w:keepNext/>
      <w:keepLines/>
      <w:spacing w:before="200" w:after="40" w:line="276" w:lineRule="auto"/>
      <w:outlineLvl w:val="5"/>
    </w:pPr>
    <w:rPr>
      <w:rFonts w:ascii="Arial" w:eastAsiaTheme="minorEastAsia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FA9"/>
    <w:rPr>
      <w:rFonts w:ascii="Arial" w:hAnsi="Arial" w:cs="Arial"/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FA9"/>
    <w:rPr>
      <w:rFonts w:ascii="Arial" w:hAnsi="Arial" w:cs="Arial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FA9"/>
    <w:rPr>
      <w:rFonts w:ascii="Arial" w:hAnsi="Arial" w:cs="Arial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FA9"/>
    <w:rPr>
      <w:rFonts w:ascii="Arial" w:hAnsi="Arial" w:cs="Arial"/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FA9"/>
    <w:rPr>
      <w:rFonts w:ascii="Arial" w:hAnsi="Arial" w:cs="Arial"/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FA9"/>
    <w:rPr>
      <w:rFonts w:ascii="Arial" w:hAnsi="Arial" w:cs="Arial"/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2FA9"/>
    <w:pPr>
      <w:keepNext/>
      <w:keepLines/>
      <w:spacing w:before="480" w:after="120" w:line="276" w:lineRule="auto"/>
    </w:pPr>
    <w:rPr>
      <w:rFonts w:ascii="Arial" w:eastAsiaTheme="minorEastAsia" w:hAnsi="Arial" w:cs="Arial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D2FA9"/>
    <w:rPr>
      <w:rFonts w:ascii="Arial" w:hAnsi="Arial" w:cs="Arial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FA9"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D2FA9"/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2FA9"/>
    <w:rPr>
      <w:rFonts w:ascii="Arial" w:eastAsiaTheme="minorEastAsia" w:hAnsi="Arial" w:cs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2FA9"/>
    <w:rPr>
      <w:rFonts w:ascii="Arial" w:hAnsi="Arial" w:cs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D2FA9"/>
    <w:rPr>
      <w:sz w:val="16"/>
      <w:szCs w:val="16"/>
    </w:rPr>
  </w:style>
  <w:style w:type="paragraph" w:styleId="NoSpacing">
    <w:name w:val="No Spacing"/>
    <w:aliases w:val="No Indent"/>
    <w:uiPriority w:val="1"/>
    <w:qFormat/>
    <w:rsid w:val="008D2FA9"/>
    <w:pPr>
      <w:spacing w:line="480" w:lineRule="auto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8D2FA9"/>
    <w:pPr>
      <w:spacing w:line="276" w:lineRule="auto"/>
      <w:ind w:left="720"/>
      <w:contextualSpacing/>
    </w:pPr>
    <w:rPr>
      <w:rFonts w:ascii="Arial" w:eastAsiaTheme="minorEastAsia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D2FA9"/>
    <w:rPr>
      <w:rFonts w:ascii="Arial" w:hAnsi="Arial" w:cs="Arial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2F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2FA9"/>
    <w:rPr>
      <w:rFonts w:ascii="Arial" w:hAnsi="Arial" w:cs="Arial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8D2FA9"/>
  </w:style>
  <w:style w:type="character" w:styleId="Hyperlink">
    <w:name w:val="Hyperlink"/>
    <w:basedOn w:val="DefaultParagraphFont"/>
    <w:uiPriority w:val="99"/>
    <w:unhideWhenUsed/>
    <w:rsid w:val="008D2FA9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D2FA9"/>
    <w:rPr>
      <w:rFonts w:ascii="Arial" w:eastAsiaTheme="minorEastAsia" w:hAnsi="Arial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2FA9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D2FA9"/>
    <w:rPr>
      <w:vertAlign w:val="superscript"/>
    </w:rPr>
  </w:style>
  <w:style w:type="table" w:styleId="TableGrid">
    <w:name w:val="Table Grid"/>
    <w:basedOn w:val="TableNormal"/>
    <w:uiPriority w:val="39"/>
    <w:rsid w:val="008D2FA9"/>
    <w:rPr>
      <w:rFonts w:ascii="Arial" w:hAnsi="Arial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D2FA9"/>
    <w:pPr>
      <w:spacing w:line="276" w:lineRule="auto"/>
    </w:pPr>
    <w:rPr>
      <w:rFonts w:ascii="Arial" w:eastAsiaTheme="minorEastAsia" w:hAnsi="Arial" w:cs="Arial"/>
      <w:sz w:val="22"/>
      <w:szCs w:val="22"/>
    </w:rPr>
  </w:style>
  <w:style w:type="character" w:customStyle="1" w:styleId="DateChar">
    <w:name w:val="Date Char"/>
    <w:basedOn w:val="DefaultParagraphFont"/>
    <w:link w:val="Date"/>
    <w:uiPriority w:val="99"/>
    <w:semiHidden/>
    <w:rsid w:val="008D2FA9"/>
    <w:rPr>
      <w:rFonts w:ascii="Arial" w:hAnsi="Arial" w:cs="Arial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8D2FA9"/>
    <w:rPr>
      <w:color w:val="808080"/>
    </w:rPr>
  </w:style>
  <w:style w:type="paragraph" w:styleId="NormalWeb">
    <w:name w:val="Normal (Web)"/>
    <w:basedOn w:val="Normal"/>
    <w:uiPriority w:val="99"/>
    <w:unhideWhenUsed/>
    <w:rsid w:val="008D2FA9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8D2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1063</Words>
  <Characters>6063</Characters>
  <Application>Microsoft Office Word</Application>
  <DocSecurity>0</DocSecurity>
  <Lines>50</Lines>
  <Paragraphs>14</Paragraphs>
  <ScaleCrop>false</ScaleCrop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Freddie Zhang</dc:creator>
  <cp:keywords/>
  <dc:description/>
  <cp:lastModifiedBy>Freddie Zhang</cp:lastModifiedBy>
  <cp:revision>2</cp:revision>
  <dcterms:created xsi:type="dcterms:W3CDTF">2021-09-13T21:38:00Z</dcterms:created>
  <dcterms:modified xsi:type="dcterms:W3CDTF">2021-09-13T21:39:00Z</dcterms:modified>
</cp:coreProperties>
</file>