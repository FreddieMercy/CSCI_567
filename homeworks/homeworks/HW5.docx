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01500EAC" w14:textId="13A62B7E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5C796F88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 w:rsidR="00A52E6B">
        <w:rPr>
          <w:rFonts w:ascii="Times New Roman" w:hAnsi="Times New Roman" w:cs="Times New Roman"/>
        </w:rPr>
        <w:t>5</w:t>
      </w:r>
    </w:p>
    <w:p w14:paraId="418C4AF7" w14:textId="39B89477" w:rsidR="00521C21" w:rsidRPr="006A636E" w:rsidRDefault="0097125D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A7000">
        <w:rPr>
          <w:rFonts w:ascii="Times New Roman" w:hAnsi="Times New Roman" w:cs="Times New Roman"/>
        </w:rPr>
        <w:t>1</w:t>
      </w:r>
      <w:r w:rsidR="00521C21" w:rsidRPr="006A636E">
        <w:rPr>
          <w:rFonts w:ascii="Times New Roman" w:hAnsi="Times New Roman" w:cs="Times New Roman"/>
        </w:rPr>
        <w:t>/</w:t>
      </w:r>
      <w:r w:rsidR="00A52E6B">
        <w:rPr>
          <w:rFonts w:ascii="Times New Roman" w:hAnsi="Times New Roman" w:cs="Times New Roman"/>
        </w:rPr>
        <w:t>23</w:t>
      </w:r>
      <w:r w:rsidR="00521C21" w:rsidRPr="006A636E">
        <w:rPr>
          <w:rFonts w:ascii="Times New Roman" w:hAnsi="Times New Roman" w:cs="Times New Roman"/>
        </w:rPr>
        <w:t>/2021</w:t>
      </w:r>
    </w:p>
    <w:p w14:paraId="37B39349" w14:textId="68DF475B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3788C603" w:rsidR="00070FE2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="0078376B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75171A50" w14:textId="77777777" w:rsidR="0097125D" w:rsidRPr="00F853D3" w:rsidRDefault="0097125D" w:rsidP="00070FE2">
      <w:pPr>
        <w:spacing w:line="276" w:lineRule="auto"/>
        <w:rPr>
          <w:b/>
          <w:bCs/>
          <w:sz w:val="25"/>
          <w:szCs w:val="25"/>
        </w:rPr>
      </w:pPr>
    </w:p>
    <w:p w14:paraId="3DAB4090" w14:textId="69943BA8" w:rsidR="00843A17" w:rsidRPr="00843A17" w:rsidRDefault="0078376B" w:rsidP="00843A17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06331CA9" w14:textId="4E088885" w:rsidR="00843A17" w:rsidRPr="00843A17" w:rsidRDefault="00FB6548" w:rsidP="00843A1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6DD1EF50" w14:textId="5905C27D" w:rsidR="00843A17" w:rsidRPr="00465383" w:rsidRDefault="0078376B" w:rsidP="00843A17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and set to 0:</w:t>
      </w:r>
      <w:r w:rsidRPr="00843A17" w:rsidDel="0078376B">
        <w:t xml:space="preserve"> </w:t>
      </w:r>
      <w:r w:rsidR="00843A17"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9FE1CD6" w14:textId="743E471C" w:rsidR="00A52E6B" w:rsidRPr="00843A17" w:rsidRDefault="00A52E6B" w:rsidP="00843A17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AAA05D8" w14:textId="008B05B8" w:rsidR="00843A17" w:rsidRPr="00843A17" w:rsidRDefault="00A52E6B" w:rsidP="00843A17">
      <w:pPr>
        <w:rPr>
          <w:iCs/>
        </w:rPr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iCs/>
        </w:rPr>
        <w:t>, so:</w:t>
      </w:r>
    </w:p>
    <w:p w14:paraId="70386C2D" w14:textId="01CD561F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3B75623" w14:textId="52C63003" w:rsidR="00A52E6B" w:rsidRPr="00A52E6B" w:rsidRDefault="00A52E6B" w:rsidP="00A52E6B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</m:oMath>
      </m:oMathPara>
    </w:p>
    <w:p w14:paraId="796E634F" w14:textId="25F06B51" w:rsidR="00A52E6B" w:rsidRPr="00465383" w:rsidRDefault="00FB6548" w:rsidP="00A52E6B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614487E5" w14:textId="2E33654F" w:rsidR="00843A17" w:rsidRPr="00F853D3" w:rsidRDefault="00D61A66" w:rsidP="00843A17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="00A52E6B">
        <w:rPr>
          <w:b/>
          <w:bCs/>
          <w:i/>
          <w:iCs/>
          <w:sz w:val="25"/>
          <w:szCs w:val="25"/>
        </w:rPr>
        <w:t>1.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2AC3D142" w14:textId="0D76BFC1" w:rsidR="00A52E6B" w:rsidRDefault="00A52E6B" w:rsidP="00A52E6B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v</m:t>
        </m:r>
      </m:oMath>
      <w:r>
        <w:t xml:space="preserve"> back to the original function:</w:t>
      </w:r>
    </w:p>
    <w:p w14:paraId="1FA6F4F5" w14:textId="5FB2AD9F" w:rsidR="00A52E6B" w:rsidRPr="00465383" w:rsidRDefault="00FB6548" w:rsidP="00A52E6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E0A6CB" w14:textId="0602F09E" w:rsidR="00442642" w:rsidRDefault="00442642" w:rsidP="00A728C1">
      <w:pPr>
        <w:pStyle w:val="NormalWeb"/>
        <w:rPr>
          <w:iCs/>
        </w:rPr>
      </w:pPr>
      <w:r>
        <w:rPr>
          <w:iCs/>
        </w:rPr>
        <w:t>which is equal to:</w:t>
      </w:r>
    </w:p>
    <w:p w14:paraId="39D58DA7" w14:textId="443D092E" w:rsidR="00442642" w:rsidRPr="00442642" w:rsidRDefault="00FB6548" w:rsidP="004653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vv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92476E6" w14:textId="28FA84F2" w:rsidR="00A728C1" w:rsidRPr="00A728C1" w:rsidRDefault="00A52E6B" w:rsidP="00A728C1">
      <w:pPr>
        <w:pStyle w:val="NormalWeb"/>
      </w:pPr>
      <w:r>
        <w:rPr>
          <w:iCs/>
        </w:rPr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Pr="00A728C1" w:rsidDel="00A52E6B">
        <w:t xml:space="preserve"> </w:t>
      </w:r>
      <w:r>
        <w:t>t</w:t>
      </w:r>
      <w:r w:rsidR="00A728C1" w:rsidRPr="00A728C1">
        <w:t xml:space="preserve">he </w:t>
      </w:r>
      <w:proofErr w:type="spellStart"/>
      <w:r w:rsidR="00A728C1" w:rsidRPr="00A728C1">
        <w:t>Lagrangian</w:t>
      </w:r>
      <w:proofErr w:type="spellEnd"/>
      <w:r w:rsidR="00A728C1" w:rsidRPr="00A728C1">
        <w:t xml:space="preserve"> of this problem is:</w:t>
      </w:r>
    </w:p>
    <w:p w14:paraId="71030C49" w14:textId="2DCB0385" w:rsidR="00A728C1" w:rsidRPr="00A728C1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4AE5727" w14:textId="6052C35B" w:rsidR="006E075D" w:rsidRP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2DFEBADC" w14:textId="621D632E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vv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0D52B59F" w14:textId="1C72D5D9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6F4CC4D2" w14:textId="7C829C27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v)-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5DFCE3B" w14:textId="39AD7875" w:rsidR="006E075D" w:rsidRDefault="00442642" w:rsidP="006E075D">
      <w:pPr>
        <w:pStyle w:val="NormalWeb"/>
      </w:pPr>
      <m:oMathPara>
        <m:oMath>
          <m:r>
            <w:rPr>
              <w:rFonts w:ascii="Cambria Math" w:hAnsi="Cambria Math"/>
            </w:rPr>
            <w:lastRenderedPageBreak/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5CBF5389" w14:textId="4EF2F6BF" w:rsidR="006E075D" w:rsidRDefault="00442642" w:rsidP="00A728C1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</w:rPr>
            <w:sym w:font="Symbol" w:char="F06C"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i/>
            </w:rPr>
            <w:sym w:font="Symbol" w:char="F06C"/>
          </m:r>
        </m:oMath>
      </m:oMathPara>
    </w:p>
    <w:p w14:paraId="7356C799" w14:textId="06F114BB" w:rsidR="00A728C1" w:rsidRPr="00A728C1" w:rsidRDefault="00A728C1" w:rsidP="00A728C1">
      <w:pPr>
        <w:pStyle w:val="NormalWeb"/>
      </w:pPr>
      <w:r w:rsidRPr="00A728C1">
        <w:t xml:space="preserve">Take derivative of the </w:t>
      </w:r>
      <w:proofErr w:type="spellStart"/>
      <w:r w:rsidRPr="00A728C1">
        <w:t>Lagrangian</w:t>
      </w:r>
      <w:proofErr w:type="spellEnd"/>
      <w:r w:rsidRPr="00A728C1">
        <w:t xml:space="preserve"> w.r.t </w:t>
      </w:r>
      <m:oMath>
        <m:r>
          <w:rPr>
            <w:rFonts w:ascii="Cambria Math" w:hAnsi="Cambria Math"/>
          </w:rPr>
          <m:t>v</m:t>
        </m:r>
      </m:oMath>
      <w:r w:rsidRPr="00A728C1">
        <w:t xml:space="preserve"> and set to 0:</w:t>
      </w:r>
    </w:p>
    <w:p w14:paraId="63343902" w14:textId="5C7742B6" w:rsidR="00A728C1" w:rsidRPr="00A728C1" w:rsidRDefault="006E075D" w:rsidP="00465383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v=0</m:t>
          </m:r>
        </m:oMath>
      </m:oMathPara>
    </w:p>
    <w:p w14:paraId="1794B20C" w14:textId="23F80ABB" w:rsidR="006E075D" w:rsidRPr="00A728C1" w:rsidRDefault="006E075D" w:rsidP="006E075D">
      <w:pPr>
        <w:pStyle w:val="NormalWeb"/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>v=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v</m:t>
          </m:r>
        </m:oMath>
      </m:oMathPara>
    </w:p>
    <w:p w14:paraId="64BE4B2C" w14:textId="0F41CC8A" w:rsidR="00A728C1" w:rsidRPr="00A728C1" w:rsidRDefault="00442642" w:rsidP="00442642">
      <w:pPr>
        <w:rPr>
          <w:b/>
          <w:bCs/>
        </w:rPr>
      </w:pPr>
      <w:r>
        <w:t xml:space="preserve">For the same reason in the lecture, we had proven that </w:t>
      </w:r>
      <w:r w:rsidRPr="00465383">
        <w:rPr>
          <w:i/>
          <w:iCs/>
        </w:rPr>
        <w:t>v</w:t>
      </w:r>
      <w:r>
        <w:t xml:space="preserve"> is the </w:t>
      </w:r>
      <w:r w:rsidRPr="00442642">
        <w:t>first principal component of the dataset</w:t>
      </w:r>
      <w:r>
        <w:t>.</w:t>
      </w:r>
    </w:p>
    <w:p w14:paraId="17C7FFD1" w14:textId="6A508E3E" w:rsidR="008679ED" w:rsidRPr="00F853D3" w:rsidRDefault="008679ED" w:rsidP="001A5F1D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</w:t>
      </w:r>
      <w:r w:rsidR="00442642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 xml:space="preserve">) </w:t>
      </w:r>
    </w:p>
    <w:p w14:paraId="21B97DC1" w14:textId="55F90F53" w:rsidR="005349ED" w:rsidRDefault="005349ED" w:rsidP="008C41EA">
      <w:pPr>
        <w:pStyle w:val="NormalWeb"/>
      </w:pPr>
      <w:r>
        <w:t>R</w:t>
      </w:r>
      <w:r w:rsidRPr="005349ED">
        <w:t>econstructed dataset</w:t>
      </w:r>
      <w:r>
        <w:t>:</w:t>
      </w:r>
    </w:p>
    <w:p w14:paraId="6B7491D2" w14:textId="63B2E248" w:rsidR="005349ED" w:rsidRPr="005349ED" w:rsidRDefault="005349ED" w:rsidP="00347938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sSup>
            <m:sSupPr>
              <m:ctrlPr>
                <w:rPr>
                  <w:rFonts w:ascii="Cambria Math" w:hAnsi="Cambria Math"/>
                  <w:i/>
                  <w:iCs/>
                  <w:color w:val="2021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202122"/>
                </w:rPr>
                <m:t>R</m:t>
              </m:r>
            </m:e>
            <m:sup>
              <m:r>
                <w:rPr>
                  <w:rFonts w:ascii="Cambria Math" w:hAnsi="Cambria Math"/>
                  <w:color w:val="202122"/>
                </w:rPr>
                <m:t>D</m:t>
              </m:r>
            </m:sup>
          </m:sSup>
        </m:oMath>
      </m:oMathPara>
    </w:p>
    <w:p w14:paraId="2D2C138C" w14:textId="73258B9A" w:rsidR="00CB0F33" w:rsidRDefault="00CB0F33" w:rsidP="008C41EA">
      <w:pPr>
        <w:pStyle w:val="NormalWeb"/>
      </w:pPr>
      <w:r>
        <w:t>And the analogue of (1) is:</w:t>
      </w:r>
    </w:p>
    <w:p w14:paraId="05AF9559" w14:textId="4D079CE0" w:rsidR="001819E9" w:rsidRPr="00347938" w:rsidRDefault="00FB6548" w:rsidP="001819E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85BA3D4" w14:textId="6FFE2E68" w:rsidR="005544AC" w:rsidRPr="00F853D3" w:rsidRDefault="001819E9" w:rsidP="00347938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.2.2</w:t>
      </w:r>
      <w:r w:rsidRPr="00F853D3">
        <w:rPr>
          <w:b/>
          <w:bCs/>
          <w:sz w:val="25"/>
          <w:szCs w:val="25"/>
        </w:rPr>
        <w:t xml:space="preserve">) </w:t>
      </w:r>
    </w:p>
    <w:p w14:paraId="7EA8E297" w14:textId="77777777" w:rsidR="005544AC" w:rsidRPr="00843A17" w:rsidRDefault="005544AC" w:rsidP="005544AC">
      <w:r>
        <w:t xml:space="preserve">For any given </w:t>
      </w:r>
      <w:r w:rsidRPr="00465383">
        <w:rPr>
          <w:i/>
          <w:iCs/>
        </w:rPr>
        <w:t>n</w:t>
      </w:r>
      <w:r>
        <w:t>, we have:</w:t>
      </w:r>
    </w:p>
    <w:p w14:paraId="3009AE3F" w14:textId="5091E90B" w:rsidR="005544AC" w:rsidRPr="00843A17" w:rsidRDefault="00FB6548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E6E763B" w14:textId="459EF607" w:rsidR="005544AC" w:rsidRPr="00465383" w:rsidRDefault="005544AC" w:rsidP="005544AC">
      <w:pPr>
        <w:rPr>
          <w:i/>
        </w:rPr>
      </w:pPr>
      <w:r>
        <w:t xml:space="preserve">We take derivative w.r.t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and set to 0:</w:t>
      </w:r>
      <w:r w:rsidRPr="00843A17" w:rsidDel="0078376B">
        <w:t xml:space="preserve"> </w:t>
      </w:r>
      <w:r w:rsidRPr="00843A17">
        <w:rPr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B6"/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B6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DE50860" w14:textId="6D381D92" w:rsidR="005544AC" w:rsidRPr="00843A17" w:rsidRDefault="005544AC" w:rsidP="005544AC">
      <w:pPr>
        <w:rPr>
          <w:iCs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14:paraId="267EF2AA" w14:textId="35A95287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F30288A" w14:textId="7D8ACDE4" w:rsidR="005544AC" w:rsidRPr="00A52E6B" w:rsidRDefault="005544AC" w:rsidP="005544AC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5902C99" w14:textId="3DE9451A" w:rsidR="005544AC" w:rsidRPr="00465383" w:rsidRDefault="00FB6548" w:rsidP="005544AC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547525A" w14:textId="2600480E" w:rsidR="005544AC" w:rsidRPr="00F853D3" w:rsidRDefault="005544AC" w:rsidP="005544AC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.2.3</w:t>
      </w:r>
      <w:r w:rsidRPr="00F853D3">
        <w:rPr>
          <w:b/>
          <w:bCs/>
          <w:sz w:val="25"/>
          <w:szCs w:val="25"/>
        </w:rPr>
        <w:t xml:space="preserve">) </w:t>
      </w:r>
    </w:p>
    <w:p w14:paraId="6E53755C" w14:textId="1B54546D" w:rsidR="005544AC" w:rsidRDefault="005544AC" w:rsidP="005544AC">
      <w:r>
        <w:t xml:space="preserve">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back to the original function:</w:t>
      </w:r>
    </w:p>
    <w:p w14:paraId="12CA2EAE" w14:textId="534046BF" w:rsidR="005544AC" w:rsidRPr="00465383" w:rsidRDefault="00FB6548" w:rsidP="005544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619A6429" w14:textId="02135BF6" w:rsidR="003409A7" w:rsidRDefault="005544AC" w:rsidP="003409A7">
      <w:r>
        <w:rPr>
          <w:iCs/>
        </w:rPr>
        <w:t>which is equal to:</w:t>
      </w:r>
    </w:p>
    <w:p w14:paraId="1319DF5B" w14:textId="77777777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00619DC2" w14:textId="77777777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14:paraId="11416CE0" w14:textId="77777777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294375B0" w14:textId="77777777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39D4CD56" w14:textId="77777777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66F1D872" w14:textId="77777777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func>
        </m:oMath>
      </m:oMathPara>
    </w:p>
    <w:p w14:paraId="062B0046" w14:textId="3BBBA610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14C104A8" w14:textId="77777777" w:rsidR="003409A7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min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4BDC5A0D" w14:textId="6441061C" w:rsidR="003409A7" w:rsidRPr="00C8588D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</m:oMath>
      </m:oMathPara>
    </w:p>
    <w:p w14:paraId="2D944E0E" w14:textId="529BBE91" w:rsidR="00C8588D" w:rsidRDefault="00FB6548" w:rsidP="003409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max </m:t>
                  </m:r>
                </m:e>
                <m:lim>
                  <m:r>
                    <w:rPr>
                      <w:rFonts w:ascii="Cambria Math" w:hAnsi="Cambria Math"/>
                    </w:rPr>
                    <m:t>V=[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V=I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9280976" w14:textId="3D7D83FB" w:rsidR="00C8588D" w:rsidRPr="00A728C1" w:rsidRDefault="00C8588D" w:rsidP="00C8588D">
      <w:pPr>
        <w:pStyle w:val="NormalWeb"/>
      </w:pPr>
      <w:r>
        <w:rPr>
          <w:iCs/>
        </w:rPr>
        <w:t xml:space="preserve">Since for any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>. Thus</w:t>
      </w:r>
      <w:r w:rsidR="007012F4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iCs/>
        </w:rPr>
        <w:t>, so</w:t>
      </w:r>
      <w:r w:rsidRPr="00A728C1" w:rsidDel="00A52E6B">
        <w:t xml:space="preserve"> </w:t>
      </w:r>
      <w:r>
        <w:t>t</w:t>
      </w:r>
      <w:r w:rsidRPr="00A728C1">
        <w:t xml:space="preserve">he </w:t>
      </w:r>
      <w:proofErr w:type="spellStart"/>
      <w:r w:rsidRPr="00A728C1">
        <w:t>Lagrangian</w:t>
      </w:r>
      <w:proofErr w:type="spellEnd"/>
      <w:r w:rsidRPr="00A728C1">
        <w:t xml:space="preserve"> of this problem is:</w:t>
      </w:r>
    </w:p>
    <w:p w14:paraId="460775CC" w14:textId="18DF9619" w:rsidR="00C8588D" w:rsidRDefault="00FB6548" w:rsidP="00C8588D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</m:oMath>
      </m:oMathPara>
    </w:p>
    <w:p w14:paraId="0E2F1B52" w14:textId="62C2A450" w:rsidR="00C8588D" w:rsidRPr="00A728C1" w:rsidRDefault="00C8588D" w:rsidP="00C8588D">
      <w:pPr>
        <w:pStyle w:val="NormalWeb"/>
      </w:pPr>
      <w:r w:rsidRPr="00A728C1">
        <w:t xml:space="preserve">Take </w:t>
      </w:r>
      <w:r>
        <w:t xml:space="preserve">partial </w:t>
      </w:r>
      <w:r w:rsidRPr="00A728C1">
        <w:t xml:space="preserve">derivative of the </w:t>
      </w:r>
      <w:proofErr w:type="spellStart"/>
      <w:r w:rsidRPr="00A728C1">
        <w:t>Lagrangian</w:t>
      </w:r>
      <w:proofErr w:type="spellEnd"/>
      <w:r w:rsidRPr="00A728C1">
        <w:t xml:space="preserve"> w.r.t</w:t>
      </w:r>
      <w:r>
        <w:t xml:space="preserve"> each </w:t>
      </w:r>
      <w:r>
        <w:rPr>
          <w:iCs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 w:rsidRPr="00A728C1">
        <w:t>and set to 0:</w:t>
      </w:r>
    </w:p>
    <w:p w14:paraId="4037DC13" w14:textId="43AD3016" w:rsidR="00C8588D" w:rsidRPr="00A728C1" w:rsidRDefault="00C8588D" w:rsidP="00C8588D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A02A317" w14:textId="674FF8FD" w:rsidR="00C8588D" w:rsidRPr="00A728C1" w:rsidRDefault="00FB6548" w:rsidP="00C8588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2376933" w14:textId="30459B6B" w:rsidR="00C8588D" w:rsidRPr="00A728C1" w:rsidRDefault="0007714B" w:rsidP="00C8588D">
      <w:pPr>
        <w:rPr>
          <w:b/>
          <w:bCs/>
        </w:rPr>
      </w:pPr>
      <w:r>
        <w:t xml:space="preserve">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means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Therefore, for each given </w:t>
      </w:r>
      <w:r w:rsidRPr="00B43641">
        <w:rPr>
          <w:i/>
          <w:iCs/>
        </w:rPr>
        <w:t>n</w:t>
      </w:r>
      <w:r>
        <w:t>, the eigenvalue is</w:t>
      </w:r>
      <w:r w:rsidR="00B43641">
        <w:t xml:space="preserve"> always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can find all eigenvalues this way, and use these eigenvalues to find </w:t>
      </w:r>
      <w:r w:rsidR="00B43641" w:rsidRPr="00B43641">
        <w:t>top</w:t>
      </w:r>
      <w:r w:rsidR="00B43641">
        <w:t xml:space="preserve"> </w:t>
      </w:r>
      <w:r w:rsidR="00B43641" w:rsidRPr="00B43641">
        <w:rPr>
          <w:i/>
          <w:iCs/>
        </w:rPr>
        <w:t>p</w:t>
      </w:r>
      <w:r w:rsidR="00B43641">
        <w:t xml:space="preserve"> </w:t>
      </w:r>
      <w:r w:rsidR="00B43641" w:rsidRPr="00B43641">
        <w:t>eigenvectors with unit norm</w:t>
      </w:r>
      <w:r w:rsidR="00B43641">
        <w:t xml:space="preserve">, and these eigenvectors are what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43641">
        <w:t xml:space="preserve"> really are and they compose </w:t>
      </w:r>
      <w:r w:rsidR="00B43641" w:rsidRPr="00B43641">
        <w:rPr>
          <w:i/>
          <w:iCs/>
        </w:rPr>
        <w:t>V</w:t>
      </w:r>
      <w:r w:rsidR="00B43641">
        <w:t xml:space="preserve">. </w:t>
      </w:r>
    </w:p>
    <w:p w14:paraId="08300C9E" w14:textId="6E65D1AA" w:rsidR="00E93503" w:rsidRDefault="00D95953" w:rsidP="00D675C6">
      <w:pPr>
        <w:pStyle w:val="NormalWeb"/>
        <w:spacing w:line="276" w:lineRule="auto"/>
        <w:rPr>
          <w:sz w:val="28"/>
          <w:szCs w:val="28"/>
        </w:rPr>
      </w:pPr>
      <w:r w:rsidRPr="00F853D3">
        <w:rPr>
          <w:b/>
          <w:sz w:val="28"/>
          <w:szCs w:val="28"/>
        </w:rPr>
        <w:lastRenderedPageBreak/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53295713" w14:textId="7A536462" w:rsidR="004E1036" w:rsidRDefault="004E1036" w:rsidP="00EF56B9">
      <w:pPr>
        <w:spacing w:line="276" w:lineRule="auto"/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4E06B4FE" w14:textId="4AAA673D" w:rsidR="000C4637" w:rsidRDefault="00B065D3" w:rsidP="00875BA3">
      <w:pPr>
        <w:pStyle w:val="NormalWeb"/>
      </w:pPr>
      <w:r w:rsidRPr="00B065D3">
        <w:rPr>
          <w:noProof/>
        </w:rPr>
        <w:drawing>
          <wp:anchor distT="0" distB="0" distL="114300" distR="114300" simplePos="0" relativeHeight="251658240" behindDoc="1" locked="0" layoutInCell="1" allowOverlap="1" wp14:anchorId="06475CA4" wp14:editId="3A4FC60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30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8AB0" w14:textId="77777777" w:rsidR="00B065D3" w:rsidRDefault="00B065D3" w:rsidP="00B065D3">
      <w:pPr>
        <w:pStyle w:val="NormalWeb"/>
      </w:pPr>
    </w:p>
    <w:p w14:paraId="5466A2D1" w14:textId="0E183850" w:rsidR="004E1036" w:rsidRDefault="00B065D3" w:rsidP="004E1036">
      <w:pPr>
        <w:jc w:val="center"/>
        <w:rPr>
          <w:color w:val="202122"/>
          <w:shd w:val="clear" w:color="auto" w:fill="FFFFFF"/>
        </w:rPr>
      </w:pPr>
      <w:r w:rsidRPr="00EF56B9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EF56B9">
        <w:rPr>
          <w:color w:val="202122"/>
          <w:shd w:val="clear" w:color="auto" w:fill="FFFFFF"/>
        </w:rPr>
        <w:t>[state][t]</w:t>
      </w:r>
      <w:r>
        <w:rPr>
          <w:color w:val="202122"/>
          <w:shd w:val="clear" w:color="auto" w:fill="FFFFFF"/>
        </w:rPr>
        <w:t xml:space="preserve">, initially </w:t>
      </w: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>
        <w:rPr>
          <w:color w:val="202122"/>
          <w:shd w:val="clear" w:color="auto" w:fill="FFFFFF"/>
        </w:rPr>
        <w:t>1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  <w:color w:val="202122"/>
                <w:shd w:val="clear" w:color="auto" w:fill="FFFFFF"/>
              </w:rPr>
              <w:sym w:font="Symbol" w:char="F070"/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</m:oMath>
      <w:r>
        <w:rPr>
          <w:color w:val="202122"/>
          <w:shd w:val="clear" w:color="auto" w:fill="FFFFFF"/>
        </w:rPr>
        <w:t xml:space="preserve"> for all 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sym w:font="Symbol" w:char="F0CE"/>
      </w:r>
      <w:r>
        <w:rPr>
          <w:color w:val="202122"/>
          <w:shd w:val="clear" w:color="auto" w:fill="FFFFFF"/>
        </w:rPr>
        <w:t xml:space="preserve"> [</w:t>
      </w:r>
      <w:r w:rsidRPr="00EF56B9">
        <w:rPr>
          <w:i/>
          <w:iCs/>
          <w:color w:val="202122"/>
          <w:shd w:val="clear" w:color="auto" w:fill="FFFFFF"/>
        </w:rPr>
        <w:t>S</w:t>
      </w:r>
      <w:r>
        <w:rPr>
          <w:color w:val="202122"/>
          <w:shd w:val="clear" w:color="auto" w:fill="FFFFFF"/>
        </w:rPr>
        <w:t>]</w:t>
      </w:r>
    </w:p>
    <w:p w14:paraId="4C5731C3" w14:textId="77777777" w:rsidR="004E1036" w:rsidRDefault="004E1036" w:rsidP="00EF56B9">
      <w:pPr>
        <w:jc w:val="center"/>
      </w:pPr>
    </w:p>
    <w:p w14:paraId="7F21E4E0" w14:textId="5AADB0DB" w:rsidR="00B065D3" w:rsidRDefault="00B065D3" w:rsidP="00B065D3">
      <w:pPr>
        <w:pStyle w:val="NormalWeb"/>
        <w:ind w:left="90"/>
      </w:pPr>
      <w:r w:rsidRPr="00B065D3">
        <w:rPr>
          <w:noProof/>
        </w:rPr>
        <w:drawing>
          <wp:anchor distT="0" distB="0" distL="114300" distR="114300" simplePos="0" relativeHeight="251659264" behindDoc="1" locked="0" layoutInCell="1" allowOverlap="1" wp14:anchorId="221A7C64" wp14:editId="7A53FFCF">
            <wp:simplePos x="0" y="0"/>
            <wp:positionH relativeFrom="column">
              <wp:posOffset>60325</wp:posOffset>
            </wp:positionH>
            <wp:positionV relativeFrom="paragraph">
              <wp:posOffset>3810</wp:posOffset>
            </wp:positionV>
            <wp:extent cx="5943600" cy="5581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28737" w14:textId="1F930868" w:rsidR="00EF56B9" w:rsidRDefault="004E1036" w:rsidP="00EF56B9">
      <w:pPr>
        <w:jc w:val="center"/>
        <w:rPr>
          <w:color w:val="202122"/>
          <w:shd w:val="clear" w:color="auto" w:fill="FFFFFF"/>
        </w:rPr>
      </w:pPr>
      <w:r w:rsidRPr="001D4413">
        <w:rPr>
          <w:rFonts w:ascii="Cambria Math" w:hAnsi="Cambria Math" w:cs="Cambria Math"/>
          <w:color w:val="202122"/>
          <w:shd w:val="clear" w:color="auto" w:fill="FFFFFF"/>
        </w:rPr>
        <w:t>𝛿</w:t>
      </w:r>
      <w:r w:rsidRPr="001D4413">
        <w:rPr>
          <w:color w:val="202122"/>
          <w:shd w:val="clear" w:color="auto" w:fill="FFFFFF"/>
        </w:rPr>
        <w:t>[</w:t>
      </w:r>
      <w:r w:rsidRPr="00EF56B9">
        <w:rPr>
          <w:i/>
          <w:iCs/>
          <w:color w:val="202122"/>
          <w:shd w:val="clear" w:color="auto" w:fill="FFFFFF"/>
        </w:rPr>
        <w:t>s</w:t>
      </w:r>
      <w:r w:rsidRPr="001D4413">
        <w:rPr>
          <w:color w:val="202122"/>
          <w:shd w:val="clear" w:color="auto" w:fill="FFFFFF"/>
        </w:rPr>
        <w:t>][</w:t>
      </w:r>
      <w:r w:rsidRPr="00EF56B9">
        <w:rPr>
          <w:i/>
          <w:iCs/>
          <w:color w:val="202122"/>
          <w:shd w:val="clear" w:color="auto" w:fill="FFFFFF"/>
        </w:rPr>
        <w:t>t</w:t>
      </w:r>
      <w:r w:rsidRPr="001D4413">
        <w:rPr>
          <w:color w:val="202122"/>
          <w:shd w:val="clear" w:color="auto" w:fill="FFFFFF"/>
        </w:rPr>
        <w:t>]</w:t>
      </w:r>
      <w:r>
        <w:rPr>
          <w:color w:val="202122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 xml:space="preserve"> if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color w:val="202122"/>
                    <w:shd w:val="clear" w:color="auto" w:fill="FFFFFF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02122"/>
                            <w:shd w:val="clear" w:color="auto" w:fill="FFFFFF"/>
                          </w:rPr>
                          <m:t>t'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  <w:color w:val="202122"/>
                    <w:shd w:val="clear" w:color="auto" w:fill="FFFFFF"/>
                  </w:rPr>
                  <m:t>t</m:t>
                </m:r>
                <m:r>
                  <w:rPr>
                    <w:rFonts w:ascii="Cambria Math"/>
                    <w:color w:val="202122"/>
                    <w:shd w:val="clear" w:color="auto" w:fill="FFFFFF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w:sym w:font="Symbol" w:char="F0CE"/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</w:rPr>
                  <m:t>M</m:t>
                </m:r>
              </m:sub>
            </m:sSub>
            <m:r>
              <w:rPr>
                <w:rFonts w:ascii="Cambria Math"/>
                <w:color w:val="202122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202122"/>
                <w:shd w:val="clear" w:color="auto" w:fill="FFFFFF"/>
              </w:rPr>
              <m:t>else</m:t>
            </m:r>
            <m:r>
              <w:rPr>
                <w:rFonts w:ascii="Cambria Math"/>
                <w:color w:val="202122"/>
                <w:shd w:val="clear" w:color="auto" w:fill="FFFFFF"/>
              </w:rPr>
              <m:t xml:space="preserve"> 1</m:t>
            </m:r>
          </m:e>
        </m:d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,s</m:t>
                </m:r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t-1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EF56B9" w:rsidRPr="00EF56B9">
        <w:rPr>
          <w:color w:val="202122"/>
          <w:shd w:val="clear" w:color="auto" w:fill="FFFFFF"/>
        </w:rPr>
        <w:t xml:space="preserve"> </w:t>
      </w:r>
      <w:r w:rsidR="00C74591">
        <w:rPr>
          <w:color w:val="202122"/>
          <w:shd w:val="clear" w:color="auto" w:fill="FFFFFF"/>
        </w:rPr>
        <w:t xml:space="preserve"># </w:t>
      </w:r>
      <w:r w:rsidR="00EF56B9">
        <w:rPr>
          <w:color w:val="202122"/>
          <w:shd w:val="clear" w:color="auto" w:fill="FFFFFF"/>
        </w:rPr>
        <w:t xml:space="preserve">for all 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i/>
          <w:iCs/>
          <w:color w:val="202122"/>
          <w:shd w:val="clear" w:color="auto" w:fill="FFFFFF"/>
        </w:rPr>
        <w:t>’</w:t>
      </w:r>
      <w:r w:rsidR="00EF56B9">
        <w:rPr>
          <w:color w:val="202122"/>
          <w:shd w:val="clear" w:color="auto" w:fill="FFFFFF"/>
        </w:rPr>
        <w:sym w:font="Symbol" w:char="F0CE"/>
      </w:r>
      <w:r w:rsidR="00EF56B9">
        <w:rPr>
          <w:color w:val="202122"/>
          <w:shd w:val="clear" w:color="auto" w:fill="FFFFFF"/>
        </w:rPr>
        <w:t xml:space="preserve"> [</w:t>
      </w:r>
      <w:r w:rsidR="00EF56B9" w:rsidRPr="001D4413">
        <w:rPr>
          <w:i/>
          <w:iCs/>
          <w:color w:val="202122"/>
          <w:shd w:val="clear" w:color="auto" w:fill="FFFFFF"/>
        </w:rPr>
        <w:t>S</w:t>
      </w:r>
      <w:r w:rsidR="00EF56B9">
        <w:rPr>
          <w:color w:val="202122"/>
          <w:shd w:val="clear" w:color="auto" w:fill="FFFFFF"/>
        </w:rPr>
        <w:t>]</w:t>
      </w:r>
    </w:p>
    <w:p w14:paraId="7ABBCEEB" w14:textId="773B65B6" w:rsidR="00B065D3" w:rsidRDefault="00EF56B9" w:rsidP="00EF56B9">
      <w:pPr>
        <w:pStyle w:val="NormalWeb"/>
        <w:ind w:left="90"/>
      </w:pPr>
      <w:r w:rsidRPr="00EF56B9">
        <w:rPr>
          <w:noProof/>
        </w:rPr>
        <w:drawing>
          <wp:inline distT="0" distB="0" distL="0" distR="0" wp14:anchorId="3CB9F1ED" wp14:editId="6FF8F45A">
            <wp:extent cx="5943600" cy="196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7362" w14:textId="65E0DDC9" w:rsidR="00C74591" w:rsidRDefault="00EF56B9" w:rsidP="00EF56B9">
      <w:pPr>
        <w:jc w:val="center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 xml:space="preserve"> 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>=arg</m:t>
        </m:r>
        <m:func>
          <m:func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s'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</w:rPr>
                      <m:t>t+1</m:t>
                    </m:r>
                  </m:sub>
                </m:sSub>
              </m:sub>
            </m:sSub>
            <m:r>
              <w:rPr>
                <w:rFonts w:ascii="Cambria Math" w:hAnsi="Cambria Math" w:cs="Cambria Math"/>
                <w:color w:val="20212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s'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][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]</m:t>
            </m:r>
          </m:e>
        </m:func>
      </m:oMath>
      <w:r w:rsidR="007D1075">
        <w:rPr>
          <w:color w:val="202122"/>
          <w:shd w:val="clear" w:color="auto" w:fill="FFFFFF"/>
        </w:rPr>
        <w:t xml:space="preserve"> for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= </w:t>
      </w:r>
      <w:r w:rsidR="007D1075" w:rsidRPr="00756813">
        <w:rPr>
          <w:i/>
          <w:iCs/>
          <w:color w:val="202122"/>
          <w:shd w:val="clear" w:color="auto" w:fill="FFFFFF"/>
        </w:rPr>
        <w:t>T</w:t>
      </w:r>
      <w:r w:rsidR="007D1075">
        <w:rPr>
          <w:color w:val="202122"/>
          <w:shd w:val="clear" w:color="auto" w:fill="FFFFFF"/>
        </w:rPr>
        <w:t xml:space="preserve"> – 1, …, 1</w:t>
      </w:r>
      <w:r w:rsidR="00756813">
        <w:rPr>
          <w:color w:val="202122"/>
          <w:shd w:val="clear" w:color="auto" w:fill="FFFFFF"/>
        </w:rPr>
        <w:t xml:space="preserve"> # for all 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i/>
          <w:iCs/>
          <w:color w:val="202122"/>
          <w:shd w:val="clear" w:color="auto" w:fill="FFFFFF"/>
        </w:rPr>
        <w:t>’</w:t>
      </w:r>
      <w:r w:rsidR="00756813">
        <w:rPr>
          <w:color w:val="202122"/>
          <w:shd w:val="clear" w:color="auto" w:fill="FFFFFF"/>
        </w:rPr>
        <w:sym w:font="Symbol" w:char="F0CE"/>
      </w:r>
      <w:r w:rsidR="00756813">
        <w:rPr>
          <w:color w:val="202122"/>
          <w:shd w:val="clear" w:color="auto" w:fill="FFFFFF"/>
        </w:rPr>
        <w:t xml:space="preserve"> [</w:t>
      </w:r>
      <w:r w:rsidR="00756813" w:rsidRPr="001D4413">
        <w:rPr>
          <w:i/>
          <w:iCs/>
          <w:color w:val="202122"/>
          <w:shd w:val="clear" w:color="auto" w:fill="FFFFFF"/>
        </w:rPr>
        <w:t>S</w:t>
      </w:r>
      <w:r w:rsidR="00756813">
        <w:rPr>
          <w:color w:val="202122"/>
          <w:shd w:val="clear" w:color="auto" w:fill="FFFFFF"/>
        </w:rPr>
        <w:t>]</w:t>
      </w:r>
    </w:p>
    <w:p w14:paraId="0FB44E50" w14:textId="77777777" w:rsidR="00EF56B9" w:rsidRPr="00EF56B9" w:rsidRDefault="00FB6548" w:rsidP="00EF56B9">
      <w:pPr>
        <w:rPr>
          <w:b/>
          <w:bCs/>
          <w:color w:val="000000" w:themeColor="text1"/>
        </w:rPr>
      </w:pPr>
      <w:ins w:id="0" w:author="Freddie Zhang" w:date="2021-11-19T01:23:00Z">
        <w:r>
          <w:rPr>
            <w:b/>
            <w:noProof/>
            <w:color w:val="000000" w:themeColor="text1"/>
          </w:rPr>
          <w:pict w14:anchorId="24E7192B">
            <v:rect id="_x0000_i1025" alt="" style="width:468pt;height:.05pt;mso-width-percent:0;mso-height-percent:0;mso-width-percent:0;mso-height-percent:0" o:hralign="center" o:hrstd="t" o:hr="t" fillcolor="#a0a0a0" stroked="f"/>
          </w:pict>
        </w:r>
      </w:ins>
    </w:p>
    <w:p w14:paraId="1F2F3BA4" w14:textId="219F17A1" w:rsidR="003861BC" w:rsidRDefault="00CA44BD" w:rsidP="00184B96">
      <w:pPr>
        <w:pStyle w:val="NormalWeb"/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 w:rsidRPr="00CA44BD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7F2089E0" w14:textId="728D2855" w:rsidR="00F26095" w:rsidRPr="0041678B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40AD26BB" w14:textId="35DAB326" w:rsidR="00F26095" w:rsidRPr="00F26095" w:rsidRDefault="00F26095" w:rsidP="00E9444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22178E13" w14:textId="431E19AA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7E81C41" w14:textId="6AC5C9FF" w:rsidR="00F26095" w:rsidRPr="00F26095" w:rsidRDefault="00F26095" w:rsidP="00E9444C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5468FEC0" w14:textId="2A8977FB" w:rsidR="00F26095" w:rsidRPr="00F26095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</m:oMath>
      </m:oMathPara>
    </w:p>
    <w:p w14:paraId="76CC9639" w14:textId="101C41CC" w:rsidR="00F26095" w:rsidRPr="00F26095" w:rsidRDefault="00FB6548" w:rsidP="00F26095">
      <w:pPr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s'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</m:oMath>
      </m:oMathPara>
    </w:p>
    <w:p w14:paraId="7C47312D" w14:textId="5795CCBA" w:rsidR="00F26095" w:rsidRPr="00EA0AC8" w:rsidRDefault="00F26095" w:rsidP="00F26095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=s'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05A2AD7D" w14:textId="5ADF45F4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187C48" w14:textId="76AF4C08" w:rsidR="00EA0AC8" w:rsidRPr="00EA0AC8" w:rsidRDefault="00EA0AC8" w:rsidP="00EA0AC8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9795CE4" w14:textId="4112DA62" w:rsidR="00EA0AC8" w:rsidRPr="00F26095" w:rsidRDefault="00E9444C" w:rsidP="00E9444C">
      <w:r>
        <w:t>And then, we normalize:</w:t>
      </w:r>
    </w:p>
    <w:p w14:paraId="428B78DB" w14:textId="01AD21F6" w:rsidR="00EA0AC8" w:rsidRPr="00E9444C" w:rsidRDefault="00E9444C" w:rsidP="00EA0AC8">
      <w:pP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=s |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2"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,s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b/>
                      <w:bCs/>
                      <w:i/>
                    </w:rPr>
                    <w:sym w:font="Symbol" w:char="F061"/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2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  <w:sym w:font="Symbol" w:char="F061"/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F9FF79C" w14:textId="1836BD89" w:rsidR="00D85051" w:rsidRDefault="00D85051" w:rsidP="007A5878">
      <w:pPr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EF56B9">
        <w:rPr>
          <w:b/>
          <w:bCs/>
          <w:i/>
          <w:iCs/>
          <w:sz w:val="25"/>
          <w:szCs w:val="25"/>
        </w:rPr>
        <w:t>2</w:t>
      </w:r>
      <w:r>
        <w:rPr>
          <w:b/>
          <w:bCs/>
          <w:i/>
          <w:iCs/>
          <w:sz w:val="25"/>
          <w:szCs w:val="25"/>
        </w:rPr>
        <w:t>.</w:t>
      </w:r>
      <w:r w:rsidR="00A036B3"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25210ABE" w14:textId="1D322162" w:rsidR="00A87514" w:rsidRPr="00A87514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=o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t+1:T</m:t>
                  </m:r>
                </m:sub>
              </m:sSub>
            </m:e>
          </m:d>
        </m:oMath>
      </m:oMathPara>
    </w:p>
    <w:p w14:paraId="35BB5166" w14:textId="0979DC19" w:rsidR="00A87514" w:rsidRPr="00F26095" w:rsidRDefault="00A87514" w:rsidP="00A87514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=o,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=s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t+1:T</m:t>
                      </m:r>
                    </m:sub>
                  </m:sSub>
                </m:e>
              </m:d>
            </m:e>
          </m:nary>
        </m:oMath>
      </m:oMathPara>
    </w:p>
    <w:p w14:paraId="703F749F" w14:textId="28625460" w:rsidR="009023DC" w:rsidRPr="00F26095" w:rsidRDefault="009023DC" w:rsidP="009023DC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=o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=s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t+1:T</m:t>
                          </m:r>
                        </m:sub>
                      </m:sSub>
                    </m:e>
                  </m:d>
                </m:e>
              </m:eqArr>
            </m:e>
          </m:nary>
        </m:oMath>
      </m:oMathPara>
    </w:p>
    <w:p w14:paraId="0B0DBC62" w14:textId="0B8D96E7" w:rsidR="00791C64" w:rsidRPr="00C07D05" w:rsidRDefault="009023DC" w:rsidP="004814FF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20212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s, 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2"/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,s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</w:rPr>
                        <w:sym w:font="Symbol" w:char="F061"/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2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  <w:sym w:font="Symbol" w:char="F061"/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e>
          </m:nary>
        </m:oMath>
      </m:oMathPara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1B38" w14:textId="77777777" w:rsidR="00FB6548" w:rsidRDefault="00FB6548" w:rsidP="0048271D">
      <w:r>
        <w:separator/>
      </w:r>
    </w:p>
  </w:endnote>
  <w:endnote w:type="continuationSeparator" w:id="0">
    <w:p w14:paraId="219E4A2A" w14:textId="77777777" w:rsidR="00FB6548" w:rsidRDefault="00FB6548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9C3C" w14:textId="77777777" w:rsidR="00FB6548" w:rsidRDefault="00FB6548" w:rsidP="0048271D">
      <w:r>
        <w:separator/>
      </w:r>
    </w:p>
  </w:footnote>
  <w:footnote w:type="continuationSeparator" w:id="0">
    <w:p w14:paraId="474546D4" w14:textId="77777777" w:rsidR="00FB6548" w:rsidRDefault="00FB6548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die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25E82"/>
    <w:rsid w:val="00037807"/>
    <w:rsid w:val="00047F43"/>
    <w:rsid w:val="000554E9"/>
    <w:rsid w:val="00057D0C"/>
    <w:rsid w:val="00060B64"/>
    <w:rsid w:val="00070FE2"/>
    <w:rsid w:val="000729BB"/>
    <w:rsid w:val="0007714B"/>
    <w:rsid w:val="00085C0C"/>
    <w:rsid w:val="00091019"/>
    <w:rsid w:val="00095BBC"/>
    <w:rsid w:val="000A405B"/>
    <w:rsid w:val="000B1E03"/>
    <w:rsid w:val="000C4637"/>
    <w:rsid w:val="000D66DC"/>
    <w:rsid w:val="000D766B"/>
    <w:rsid w:val="000E5683"/>
    <w:rsid w:val="00100D00"/>
    <w:rsid w:val="00106FED"/>
    <w:rsid w:val="0011339A"/>
    <w:rsid w:val="00125BBE"/>
    <w:rsid w:val="001312D5"/>
    <w:rsid w:val="00152145"/>
    <w:rsid w:val="001759D2"/>
    <w:rsid w:val="001819E9"/>
    <w:rsid w:val="00183E12"/>
    <w:rsid w:val="00184B96"/>
    <w:rsid w:val="001867C1"/>
    <w:rsid w:val="00191041"/>
    <w:rsid w:val="001A572B"/>
    <w:rsid w:val="001A5F1D"/>
    <w:rsid w:val="001C57EE"/>
    <w:rsid w:val="001D0FAF"/>
    <w:rsid w:val="001D1523"/>
    <w:rsid w:val="001D2FD3"/>
    <w:rsid w:val="001D4A2D"/>
    <w:rsid w:val="001E1E22"/>
    <w:rsid w:val="001F41C3"/>
    <w:rsid w:val="00201C1E"/>
    <w:rsid w:val="002258D5"/>
    <w:rsid w:val="0023056E"/>
    <w:rsid w:val="00230CEB"/>
    <w:rsid w:val="00231C7A"/>
    <w:rsid w:val="00237427"/>
    <w:rsid w:val="00237734"/>
    <w:rsid w:val="00237791"/>
    <w:rsid w:val="00273D7A"/>
    <w:rsid w:val="0027640E"/>
    <w:rsid w:val="002775EB"/>
    <w:rsid w:val="00280009"/>
    <w:rsid w:val="00284610"/>
    <w:rsid w:val="002918D1"/>
    <w:rsid w:val="00294907"/>
    <w:rsid w:val="002A020A"/>
    <w:rsid w:val="002A7583"/>
    <w:rsid w:val="002B35E3"/>
    <w:rsid w:val="002B53F0"/>
    <w:rsid w:val="002B6836"/>
    <w:rsid w:val="00304A9A"/>
    <w:rsid w:val="003072DB"/>
    <w:rsid w:val="0030779E"/>
    <w:rsid w:val="0031647D"/>
    <w:rsid w:val="0032391B"/>
    <w:rsid w:val="00327B99"/>
    <w:rsid w:val="0033721E"/>
    <w:rsid w:val="0034041B"/>
    <w:rsid w:val="003409A7"/>
    <w:rsid w:val="003459E5"/>
    <w:rsid w:val="00347938"/>
    <w:rsid w:val="003671F4"/>
    <w:rsid w:val="00372762"/>
    <w:rsid w:val="0037458E"/>
    <w:rsid w:val="00382D84"/>
    <w:rsid w:val="003860E1"/>
    <w:rsid w:val="003861BC"/>
    <w:rsid w:val="00392BF4"/>
    <w:rsid w:val="00394767"/>
    <w:rsid w:val="003A174B"/>
    <w:rsid w:val="003A1D1B"/>
    <w:rsid w:val="003A3969"/>
    <w:rsid w:val="003C34F6"/>
    <w:rsid w:val="003D0B76"/>
    <w:rsid w:val="003D3630"/>
    <w:rsid w:val="003D5E81"/>
    <w:rsid w:val="003D6A5F"/>
    <w:rsid w:val="003E106C"/>
    <w:rsid w:val="003F0F66"/>
    <w:rsid w:val="0040294C"/>
    <w:rsid w:val="00406470"/>
    <w:rsid w:val="004136C5"/>
    <w:rsid w:val="0041678B"/>
    <w:rsid w:val="004207DD"/>
    <w:rsid w:val="00442642"/>
    <w:rsid w:val="004508BC"/>
    <w:rsid w:val="004651A6"/>
    <w:rsid w:val="00465383"/>
    <w:rsid w:val="0046550C"/>
    <w:rsid w:val="00474C7D"/>
    <w:rsid w:val="004814FF"/>
    <w:rsid w:val="0048271D"/>
    <w:rsid w:val="004838CB"/>
    <w:rsid w:val="00492A55"/>
    <w:rsid w:val="004959B7"/>
    <w:rsid w:val="004B2A03"/>
    <w:rsid w:val="004B4B36"/>
    <w:rsid w:val="004C7F17"/>
    <w:rsid w:val="004D1A2B"/>
    <w:rsid w:val="004D5E22"/>
    <w:rsid w:val="004D6D16"/>
    <w:rsid w:val="004E1036"/>
    <w:rsid w:val="004E110F"/>
    <w:rsid w:val="004E2BD6"/>
    <w:rsid w:val="004F3B8D"/>
    <w:rsid w:val="004F4BD7"/>
    <w:rsid w:val="00503FB3"/>
    <w:rsid w:val="00516E9D"/>
    <w:rsid w:val="00521C21"/>
    <w:rsid w:val="0052767F"/>
    <w:rsid w:val="00530A98"/>
    <w:rsid w:val="0053109B"/>
    <w:rsid w:val="005349ED"/>
    <w:rsid w:val="00540FBC"/>
    <w:rsid w:val="005413BD"/>
    <w:rsid w:val="00550A0F"/>
    <w:rsid w:val="00551457"/>
    <w:rsid w:val="005544AC"/>
    <w:rsid w:val="0056515B"/>
    <w:rsid w:val="00566DD7"/>
    <w:rsid w:val="0057138A"/>
    <w:rsid w:val="005758B5"/>
    <w:rsid w:val="00582737"/>
    <w:rsid w:val="0059523D"/>
    <w:rsid w:val="005A0FF7"/>
    <w:rsid w:val="005A7DA6"/>
    <w:rsid w:val="005B2D32"/>
    <w:rsid w:val="005B74FA"/>
    <w:rsid w:val="005D25F5"/>
    <w:rsid w:val="005D77E0"/>
    <w:rsid w:val="005E064A"/>
    <w:rsid w:val="005E248B"/>
    <w:rsid w:val="005F25B3"/>
    <w:rsid w:val="005F5BC3"/>
    <w:rsid w:val="00600060"/>
    <w:rsid w:val="006050F4"/>
    <w:rsid w:val="00606B8E"/>
    <w:rsid w:val="00613AC7"/>
    <w:rsid w:val="00613DD6"/>
    <w:rsid w:val="0061606F"/>
    <w:rsid w:val="00625D6C"/>
    <w:rsid w:val="00632111"/>
    <w:rsid w:val="00637812"/>
    <w:rsid w:val="0064006C"/>
    <w:rsid w:val="00653E30"/>
    <w:rsid w:val="00663383"/>
    <w:rsid w:val="006639CF"/>
    <w:rsid w:val="00664C8F"/>
    <w:rsid w:val="006736E9"/>
    <w:rsid w:val="00677B51"/>
    <w:rsid w:val="0068443D"/>
    <w:rsid w:val="0069162D"/>
    <w:rsid w:val="006957F2"/>
    <w:rsid w:val="006A0F82"/>
    <w:rsid w:val="006A636E"/>
    <w:rsid w:val="006B0105"/>
    <w:rsid w:val="006B7F7C"/>
    <w:rsid w:val="006C0021"/>
    <w:rsid w:val="006C200A"/>
    <w:rsid w:val="006C2673"/>
    <w:rsid w:val="006E075D"/>
    <w:rsid w:val="006E0E6B"/>
    <w:rsid w:val="006E39CF"/>
    <w:rsid w:val="006E509C"/>
    <w:rsid w:val="006E6940"/>
    <w:rsid w:val="006F2024"/>
    <w:rsid w:val="007012F4"/>
    <w:rsid w:val="00705DF7"/>
    <w:rsid w:val="007124ED"/>
    <w:rsid w:val="00720136"/>
    <w:rsid w:val="007202D3"/>
    <w:rsid w:val="0072706D"/>
    <w:rsid w:val="007330F2"/>
    <w:rsid w:val="00737057"/>
    <w:rsid w:val="007436B6"/>
    <w:rsid w:val="0074564D"/>
    <w:rsid w:val="00752E83"/>
    <w:rsid w:val="00756813"/>
    <w:rsid w:val="0077070E"/>
    <w:rsid w:val="007757A0"/>
    <w:rsid w:val="0078376B"/>
    <w:rsid w:val="007878A0"/>
    <w:rsid w:val="0079026F"/>
    <w:rsid w:val="007919B9"/>
    <w:rsid w:val="00791C64"/>
    <w:rsid w:val="00792979"/>
    <w:rsid w:val="007A5878"/>
    <w:rsid w:val="007B6F31"/>
    <w:rsid w:val="007B7814"/>
    <w:rsid w:val="007C05EC"/>
    <w:rsid w:val="007D01B3"/>
    <w:rsid w:val="007D1075"/>
    <w:rsid w:val="007D3E87"/>
    <w:rsid w:val="007D589B"/>
    <w:rsid w:val="007E72BE"/>
    <w:rsid w:val="007F0334"/>
    <w:rsid w:val="008010A8"/>
    <w:rsid w:val="008125B7"/>
    <w:rsid w:val="00840D6E"/>
    <w:rsid w:val="00843A17"/>
    <w:rsid w:val="0085224E"/>
    <w:rsid w:val="008630ED"/>
    <w:rsid w:val="008679ED"/>
    <w:rsid w:val="0087340A"/>
    <w:rsid w:val="00875BA3"/>
    <w:rsid w:val="00884598"/>
    <w:rsid w:val="00884D09"/>
    <w:rsid w:val="00884D4B"/>
    <w:rsid w:val="008A3ECF"/>
    <w:rsid w:val="008B3BC1"/>
    <w:rsid w:val="008C41EA"/>
    <w:rsid w:val="008C4A59"/>
    <w:rsid w:val="008E6589"/>
    <w:rsid w:val="008E6638"/>
    <w:rsid w:val="009023DC"/>
    <w:rsid w:val="00905CCB"/>
    <w:rsid w:val="0090636A"/>
    <w:rsid w:val="00944B14"/>
    <w:rsid w:val="0096000D"/>
    <w:rsid w:val="0096171A"/>
    <w:rsid w:val="00963996"/>
    <w:rsid w:val="009652DF"/>
    <w:rsid w:val="0097125D"/>
    <w:rsid w:val="009856BD"/>
    <w:rsid w:val="009C127E"/>
    <w:rsid w:val="009C1F59"/>
    <w:rsid w:val="009C3BFB"/>
    <w:rsid w:val="009C6218"/>
    <w:rsid w:val="009D2561"/>
    <w:rsid w:val="009D415E"/>
    <w:rsid w:val="009E5CDC"/>
    <w:rsid w:val="009F77A5"/>
    <w:rsid w:val="00A00D41"/>
    <w:rsid w:val="00A031FD"/>
    <w:rsid w:val="00A036B3"/>
    <w:rsid w:val="00A04968"/>
    <w:rsid w:val="00A0718D"/>
    <w:rsid w:val="00A24C07"/>
    <w:rsid w:val="00A317A6"/>
    <w:rsid w:val="00A33C2B"/>
    <w:rsid w:val="00A47827"/>
    <w:rsid w:val="00A50569"/>
    <w:rsid w:val="00A52E6B"/>
    <w:rsid w:val="00A5356B"/>
    <w:rsid w:val="00A56722"/>
    <w:rsid w:val="00A639C6"/>
    <w:rsid w:val="00A64FC7"/>
    <w:rsid w:val="00A6603F"/>
    <w:rsid w:val="00A728C1"/>
    <w:rsid w:val="00A72AC3"/>
    <w:rsid w:val="00A7336B"/>
    <w:rsid w:val="00A7396E"/>
    <w:rsid w:val="00A76DCD"/>
    <w:rsid w:val="00A83EC8"/>
    <w:rsid w:val="00A85F64"/>
    <w:rsid w:val="00A87514"/>
    <w:rsid w:val="00A87FC4"/>
    <w:rsid w:val="00AA1D1B"/>
    <w:rsid w:val="00AB4803"/>
    <w:rsid w:val="00AD191D"/>
    <w:rsid w:val="00AF555E"/>
    <w:rsid w:val="00AF5D0C"/>
    <w:rsid w:val="00B065D3"/>
    <w:rsid w:val="00B10D8B"/>
    <w:rsid w:val="00B1372C"/>
    <w:rsid w:val="00B2133E"/>
    <w:rsid w:val="00B2407B"/>
    <w:rsid w:val="00B41A1B"/>
    <w:rsid w:val="00B4298B"/>
    <w:rsid w:val="00B43641"/>
    <w:rsid w:val="00B53AFB"/>
    <w:rsid w:val="00B70B1B"/>
    <w:rsid w:val="00B8706B"/>
    <w:rsid w:val="00BC5187"/>
    <w:rsid w:val="00BC5320"/>
    <w:rsid w:val="00BE569F"/>
    <w:rsid w:val="00BF50D3"/>
    <w:rsid w:val="00C035CE"/>
    <w:rsid w:val="00C03DD8"/>
    <w:rsid w:val="00C07D05"/>
    <w:rsid w:val="00C25A53"/>
    <w:rsid w:val="00C57C6E"/>
    <w:rsid w:val="00C70322"/>
    <w:rsid w:val="00C74591"/>
    <w:rsid w:val="00C8588D"/>
    <w:rsid w:val="00C87C2A"/>
    <w:rsid w:val="00C946D6"/>
    <w:rsid w:val="00CA44BD"/>
    <w:rsid w:val="00CA58A0"/>
    <w:rsid w:val="00CB0F33"/>
    <w:rsid w:val="00CB12A9"/>
    <w:rsid w:val="00CD1B3A"/>
    <w:rsid w:val="00CE53AE"/>
    <w:rsid w:val="00CE6E97"/>
    <w:rsid w:val="00D01E8D"/>
    <w:rsid w:val="00D02702"/>
    <w:rsid w:val="00D114AA"/>
    <w:rsid w:val="00D15273"/>
    <w:rsid w:val="00D2769D"/>
    <w:rsid w:val="00D357A6"/>
    <w:rsid w:val="00D5064E"/>
    <w:rsid w:val="00D5188D"/>
    <w:rsid w:val="00D61A66"/>
    <w:rsid w:val="00D63EBF"/>
    <w:rsid w:val="00D675C6"/>
    <w:rsid w:val="00D7298C"/>
    <w:rsid w:val="00D77C8B"/>
    <w:rsid w:val="00D81F49"/>
    <w:rsid w:val="00D85051"/>
    <w:rsid w:val="00D86CA3"/>
    <w:rsid w:val="00D94C24"/>
    <w:rsid w:val="00D95953"/>
    <w:rsid w:val="00DB6CDA"/>
    <w:rsid w:val="00DB7C42"/>
    <w:rsid w:val="00DE0BB1"/>
    <w:rsid w:val="00DE3C17"/>
    <w:rsid w:val="00DF027A"/>
    <w:rsid w:val="00DF58FB"/>
    <w:rsid w:val="00E438CF"/>
    <w:rsid w:val="00E45B59"/>
    <w:rsid w:val="00E60DB8"/>
    <w:rsid w:val="00E6283B"/>
    <w:rsid w:val="00E6383B"/>
    <w:rsid w:val="00E8011B"/>
    <w:rsid w:val="00E93503"/>
    <w:rsid w:val="00E9444C"/>
    <w:rsid w:val="00E945FB"/>
    <w:rsid w:val="00EA0AC8"/>
    <w:rsid w:val="00EA2807"/>
    <w:rsid w:val="00EA5F31"/>
    <w:rsid w:val="00EA7000"/>
    <w:rsid w:val="00EB722C"/>
    <w:rsid w:val="00EB7EAB"/>
    <w:rsid w:val="00EC54A1"/>
    <w:rsid w:val="00ED1C4E"/>
    <w:rsid w:val="00ED39EB"/>
    <w:rsid w:val="00EE58B4"/>
    <w:rsid w:val="00EF56B9"/>
    <w:rsid w:val="00F117A5"/>
    <w:rsid w:val="00F213AF"/>
    <w:rsid w:val="00F26095"/>
    <w:rsid w:val="00F33F1F"/>
    <w:rsid w:val="00F42237"/>
    <w:rsid w:val="00F470C0"/>
    <w:rsid w:val="00F5131C"/>
    <w:rsid w:val="00F637A2"/>
    <w:rsid w:val="00F65FDF"/>
    <w:rsid w:val="00F71069"/>
    <w:rsid w:val="00F7565D"/>
    <w:rsid w:val="00F85128"/>
    <w:rsid w:val="00F853D3"/>
    <w:rsid w:val="00F963A4"/>
    <w:rsid w:val="00FB6548"/>
    <w:rsid w:val="00FC4A0D"/>
    <w:rsid w:val="00FC77F2"/>
    <w:rsid w:val="00FD13F1"/>
    <w:rsid w:val="00FD3B8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B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C25A53"/>
  </w:style>
  <w:style w:type="character" w:customStyle="1" w:styleId="mjxassistivemathml">
    <w:name w:val="mjx_assistive_mathml"/>
    <w:basedOn w:val="DefaultParagraphFont"/>
    <w:rsid w:val="00C2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25</cp:revision>
  <dcterms:created xsi:type="dcterms:W3CDTF">2021-11-16T10:56:00Z</dcterms:created>
  <dcterms:modified xsi:type="dcterms:W3CDTF">2021-11-19T13:13:00Z</dcterms:modified>
</cp:coreProperties>
</file>